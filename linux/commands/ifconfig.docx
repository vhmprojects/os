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5A1" w:rsidRDefault="003115A1" w:rsidP="003115A1">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16"/>
          <w:szCs w:val="16"/>
          <w:lang w:eastAsia="pt-BR"/>
        </w:rPr>
      </w:pPr>
      <w:r w:rsidRPr="003115A1">
        <w:rPr>
          <w:rFonts w:ascii="Times New Roman" w:eastAsia="Times New Roman" w:hAnsi="Times New Roman" w:cs="Times New Roman"/>
          <w:b/>
          <w:bCs/>
          <w:color w:val="000000" w:themeColor="text1"/>
          <w:kern w:val="36"/>
          <w:sz w:val="16"/>
          <w:szCs w:val="16"/>
          <w:lang w:eastAsia="pt-BR"/>
        </w:rPr>
        <w:t>Ifconfig</w:t>
      </w:r>
    </w:p>
    <w:p w:rsidR="008F2CC0" w:rsidRDefault="008F2CC0" w:rsidP="003115A1">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16"/>
          <w:szCs w:val="16"/>
          <w:lang w:eastAsia="pt-BR"/>
        </w:rPr>
      </w:pPr>
    </w:p>
    <w:p w:rsidR="008F2CC0" w:rsidRPr="008F2CC0" w:rsidRDefault="008F2CC0" w:rsidP="003115A1">
      <w:pPr>
        <w:spacing w:before="100" w:beforeAutospacing="1" w:after="100" w:afterAutospacing="1" w:line="240" w:lineRule="auto"/>
        <w:outlineLvl w:val="0"/>
        <w:rPr>
          <w:b/>
          <w:sz w:val="15"/>
          <w:szCs w:val="15"/>
        </w:rPr>
      </w:pPr>
      <w:r w:rsidRPr="008F2CC0">
        <w:rPr>
          <w:b/>
          <w:sz w:val="15"/>
          <w:szCs w:val="15"/>
        </w:rPr>
        <w:t>ifconfig eth0 |grep inet</w:t>
      </w:r>
    </w:p>
    <w:p w:rsidR="008F2CC0" w:rsidRPr="008F2CC0" w:rsidRDefault="008F2CC0" w:rsidP="003115A1">
      <w:pPr>
        <w:spacing w:before="100" w:beforeAutospacing="1" w:after="100" w:afterAutospacing="1" w:line="240" w:lineRule="auto"/>
        <w:outlineLvl w:val="0"/>
        <w:rPr>
          <w:sz w:val="15"/>
          <w:szCs w:val="15"/>
        </w:rPr>
      </w:pPr>
      <w:r>
        <w:rPr>
          <w:sz w:val="15"/>
          <w:szCs w:val="15"/>
        </w:rPr>
        <w:t>mostra o status da placa com as configurações de ip, caso não retornar nenhum valor, a placa está down</w:t>
      </w:r>
    </w:p>
    <w:p w:rsidR="003115A1" w:rsidRPr="003115A1" w:rsidRDefault="003115A1" w:rsidP="003115A1">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3115A1">
        <w:rPr>
          <w:rFonts w:ascii="Times New Roman" w:eastAsia="Times New Roman" w:hAnsi="Times New Roman" w:cs="Times New Roman"/>
          <w:b/>
          <w:bCs/>
          <w:color w:val="000000" w:themeColor="text1"/>
          <w:sz w:val="16"/>
          <w:szCs w:val="16"/>
          <w:lang w:eastAsia="pt-BR"/>
        </w:rPr>
        <w:t>ifconfig</w:t>
      </w:r>
      <w:r w:rsidRPr="003115A1">
        <w:rPr>
          <w:rFonts w:ascii="Times New Roman" w:eastAsia="Times New Roman" w:hAnsi="Times New Roman" w:cs="Times New Roman"/>
          <w:color w:val="000000" w:themeColor="text1"/>
          <w:sz w:val="16"/>
          <w:szCs w:val="16"/>
          <w:lang w:eastAsia="pt-BR"/>
        </w:rPr>
        <w:t xml:space="preserve"> é um comando de </w:t>
      </w:r>
      <w:hyperlink r:id="rId4" w:tooltip="UNIX" w:history="1">
        <w:r w:rsidRPr="00300B32">
          <w:rPr>
            <w:rFonts w:ascii="Times New Roman" w:eastAsia="Times New Roman" w:hAnsi="Times New Roman" w:cs="Times New Roman"/>
            <w:color w:val="000000" w:themeColor="text1"/>
            <w:sz w:val="16"/>
            <w:szCs w:val="16"/>
            <w:lang w:eastAsia="pt-BR"/>
          </w:rPr>
          <w:t>UNIX</w:t>
        </w:r>
      </w:hyperlink>
      <w:r w:rsidRPr="003115A1">
        <w:rPr>
          <w:rFonts w:ascii="Times New Roman" w:eastAsia="Times New Roman" w:hAnsi="Times New Roman" w:cs="Times New Roman"/>
          <w:color w:val="000000" w:themeColor="text1"/>
          <w:sz w:val="16"/>
          <w:szCs w:val="16"/>
          <w:lang w:eastAsia="pt-BR"/>
        </w:rPr>
        <w:t xml:space="preserve"> que controla diretamente placa de redes através de comandos. </w:t>
      </w:r>
      <w:hyperlink r:id="rId5" w:anchor="cite_note-0" w:history="1">
        <w:r w:rsidRPr="00300B32">
          <w:rPr>
            <w:rFonts w:ascii="Times New Roman" w:eastAsia="Times New Roman" w:hAnsi="Times New Roman" w:cs="Times New Roman"/>
            <w:color w:val="000000" w:themeColor="text1"/>
            <w:sz w:val="16"/>
            <w:szCs w:val="16"/>
            <w:vertAlign w:val="superscript"/>
            <w:lang w:eastAsia="pt-BR"/>
          </w:rPr>
          <w:t>[1]</w:t>
        </w:r>
      </w:hyperlink>
    </w:p>
    <w:p w:rsidR="003115A1" w:rsidRPr="003115A1" w:rsidRDefault="003115A1" w:rsidP="003115A1">
      <w:pPr>
        <w:spacing w:before="100" w:beforeAutospacing="1" w:after="100" w:afterAutospacing="1" w:line="240" w:lineRule="auto"/>
        <w:outlineLvl w:val="1"/>
        <w:rPr>
          <w:rFonts w:ascii="Times New Roman" w:eastAsia="Times New Roman" w:hAnsi="Times New Roman" w:cs="Times New Roman"/>
          <w:b/>
          <w:bCs/>
          <w:color w:val="000000" w:themeColor="text1"/>
          <w:sz w:val="16"/>
          <w:szCs w:val="16"/>
          <w:lang w:eastAsia="pt-BR"/>
        </w:rPr>
      </w:pPr>
      <w:r w:rsidRPr="00300B32">
        <w:rPr>
          <w:rFonts w:ascii="Times New Roman" w:eastAsia="Times New Roman" w:hAnsi="Times New Roman" w:cs="Times New Roman"/>
          <w:b/>
          <w:bCs/>
          <w:color w:val="000000" w:themeColor="text1"/>
          <w:sz w:val="16"/>
          <w:szCs w:val="16"/>
          <w:lang w:eastAsia="pt-BR"/>
        </w:rPr>
        <w:t>Parametros Opcionais</w:t>
      </w:r>
    </w:p>
    <w:p w:rsidR="003115A1" w:rsidRPr="003115A1" w:rsidRDefault="003115A1" w:rsidP="003115A1">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3115A1">
        <w:rPr>
          <w:rFonts w:ascii="Times New Roman" w:eastAsia="Times New Roman" w:hAnsi="Times New Roman" w:cs="Times New Roman"/>
          <w:b/>
          <w:bCs/>
          <w:color w:val="000000" w:themeColor="text1"/>
          <w:sz w:val="16"/>
          <w:szCs w:val="16"/>
          <w:lang w:eastAsia="pt-BR"/>
        </w:rPr>
        <w:t>ifconfig</w:t>
      </w:r>
      <w:r w:rsidRPr="003115A1">
        <w:rPr>
          <w:rFonts w:ascii="Times New Roman" w:eastAsia="Times New Roman" w:hAnsi="Times New Roman" w:cs="Times New Roman"/>
          <w:color w:val="000000" w:themeColor="text1"/>
          <w:sz w:val="16"/>
          <w:szCs w:val="16"/>
          <w:lang w:eastAsia="pt-BR"/>
        </w:rPr>
        <w:t xml:space="preserve"> </w:t>
      </w:r>
      <w:r w:rsidRPr="003115A1">
        <w:rPr>
          <w:rFonts w:ascii="Times New Roman" w:eastAsia="Times New Roman" w:hAnsi="Times New Roman" w:cs="Times New Roman"/>
          <w:i/>
          <w:iCs/>
          <w:color w:val="000000" w:themeColor="text1"/>
          <w:sz w:val="16"/>
          <w:szCs w:val="16"/>
          <w:lang w:eastAsia="pt-BR"/>
        </w:rPr>
        <w:t>[dispositivo] [parametros opcionais]</w:t>
      </w:r>
    </w:p>
    <w:p w:rsidR="003115A1" w:rsidRPr="003115A1" w:rsidRDefault="003115A1" w:rsidP="003115A1">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3115A1">
        <w:rPr>
          <w:rFonts w:ascii="Times New Roman" w:eastAsia="Times New Roman" w:hAnsi="Times New Roman" w:cs="Times New Roman"/>
          <w:b/>
          <w:bCs/>
          <w:color w:val="000000" w:themeColor="text1"/>
          <w:sz w:val="16"/>
          <w:szCs w:val="16"/>
          <w:lang w:eastAsia="pt-BR"/>
        </w:rPr>
        <w:t>netmask</w:t>
      </w:r>
      <w:r w:rsidRPr="003115A1">
        <w:rPr>
          <w:rFonts w:ascii="Times New Roman" w:eastAsia="Times New Roman" w:hAnsi="Times New Roman" w:cs="Times New Roman"/>
          <w:color w:val="000000" w:themeColor="text1"/>
          <w:sz w:val="16"/>
          <w:szCs w:val="16"/>
          <w:lang w:eastAsia="pt-BR"/>
        </w:rPr>
        <w:t xml:space="preserve"> - possibilita a inserção de </w:t>
      </w:r>
      <w:hyperlink r:id="rId6" w:tooltip="Máscara &#10;de rede" w:history="1">
        <w:r w:rsidRPr="00300B32">
          <w:rPr>
            <w:rFonts w:ascii="Times New Roman" w:eastAsia="Times New Roman" w:hAnsi="Times New Roman" w:cs="Times New Roman"/>
            <w:color w:val="000000" w:themeColor="text1"/>
            <w:sz w:val="16"/>
            <w:szCs w:val="16"/>
            <w:lang w:eastAsia="pt-BR"/>
          </w:rPr>
          <w:t>Máscara de rede</w:t>
        </w:r>
      </w:hyperlink>
      <w:r w:rsidRPr="003115A1">
        <w:rPr>
          <w:rFonts w:ascii="Times New Roman" w:eastAsia="Times New Roman" w:hAnsi="Times New Roman" w:cs="Times New Roman"/>
          <w:color w:val="000000" w:themeColor="text1"/>
          <w:sz w:val="16"/>
          <w:szCs w:val="16"/>
          <w:lang w:eastAsia="pt-BR"/>
        </w:rPr>
        <w:t xml:space="preserve"> na no dispositivo de rede</w:t>
      </w:r>
    </w:p>
    <w:p w:rsidR="003115A1" w:rsidRPr="003115A1" w:rsidRDefault="003115A1" w:rsidP="003115A1">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3115A1">
        <w:rPr>
          <w:rFonts w:ascii="Times New Roman" w:eastAsia="Times New Roman" w:hAnsi="Times New Roman" w:cs="Times New Roman"/>
          <w:i/>
          <w:iCs/>
          <w:color w:val="000000" w:themeColor="text1"/>
          <w:sz w:val="16"/>
          <w:szCs w:val="16"/>
          <w:lang w:eastAsia="pt-BR"/>
        </w:rPr>
        <w:t>Exemplo:</w:t>
      </w:r>
      <w:r w:rsidRPr="003115A1">
        <w:rPr>
          <w:rFonts w:ascii="Times New Roman" w:eastAsia="Times New Roman" w:hAnsi="Times New Roman" w:cs="Times New Roman"/>
          <w:color w:val="000000" w:themeColor="text1"/>
          <w:sz w:val="16"/>
          <w:szCs w:val="16"/>
          <w:lang w:eastAsia="pt-BR"/>
        </w:rPr>
        <w:t xml:space="preserve"> ifconfig eth0 netmask 255.0.0.0</w:t>
      </w:r>
    </w:p>
    <w:p w:rsidR="003115A1" w:rsidRPr="003115A1" w:rsidRDefault="003115A1" w:rsidP="003115A1">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3115A1">
        <w:rPr>
          <w:rFonts w:ascii="Times New Roman" w:eastAsia="Times New Roman" w:hAnsi="Times New Roman" w:cs="Times New Roman"/>
          <w:b/>
          <w:bCs/>
          <w:color w:val="000000" w:themeColor="text1"/>
          <w:sz w:val="16"/>
          <w:szCs w:val="16"/>
          <w:lang w:eastAsia="pt-BR"/>
        </w:rPr>
        <w:t>up</w:t>
      </w:r>
      <w:r w:rsidRPr="003115A1">
        <w:rPr>
          <w:rFonts w:ascii="Times New Roman" w:eastAsia="Times New Roman" w:hAnsi="Times New Roman" w:cs="Times New Roman"/>
          <w:color w:val="000000" w:themeColor="text1"/>
          <w:sz w:val="16"/>
          <w:szCs w:val="16"/>
          <w:lang w:eastAsia="pt-BR"/>
        </w:rPr>
        <w:t xml:space="preserve"> - ativa o dispositivo desejado</w:t>
      </w:r>
    </w:p>
    <w:p w:rsidR="003115A1" w:rsidRPr="003115A1" w:rsidRDefault="003115A1" w:rsidP="003115A1">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3115A1">
        <w:rPr>
          <w:rFonts w:ascii="Times New Roman" w:eastAsia="Times New Roman" w:hAnsi="Times New Roman" w:cs="Times New Roman"/>
          <w:i/>
          <w:iCs/>
          <w:color w:val="000000" w:themeColor="text1"/>
          <w:sz w:val="16"/>
          <w:szCs w:val="16"/>
          <w:lang w:eastAsia="pt-BR"/>
        </w:rPr>
        <w:t>Exemplo:</w:t>
      </w:r>
      <w:r w:rsidRPr="003115A1">
        <w:rPr>
          <w:rFonts w:ascii="Times New Roman" w:eastAsia="Times New Roman" w:hAnsi="Times New Roman" w:cs="Times New Roman"/>
          <w:color w:val="000000" w:themeColor="text1"/>
          <w:sz w:val="16"/>
          <w:szCs w:val="16"/>
          <w:lang w:eastAsia="pt-BR"/>
        </w:rPr>
        <w:t xml:space="preserve"> ifconfig eth0 up</w:t>
      </w:r>
    </w:p>
    <w:p w:rsidR="003115A1" w:rsidRPr="003115A1" w:rsidRDefault="003115A1" w:rsidP="003115A1">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3115A1">
        <w:rPr>
          <w:rFonts w:ascii="Times New Roman" w:eastAsia="Times New Roman" w:hAnsi="Times New Roman" w:cs="Times New Roman"/>
          <w:b/>
          <w:bCs/>
          <w:color w:val="000000" w:themeColor="text1"/>
          <w:sz w:val="16"/>
          <w:szCs w:val="16"/>
          <w:lang w:eastAsia="pt-BR"/>
        </w:rPr>
        <w:t>down</w:t>
      </w:r>
      <w:r w:rsidRPr="003115A1">
        <w:rPr>
          <w:rFonts w:ascii="Times New Roman" w:eastAsia="Times New Roman" w:hAnsi="Times New Roman" w:cs="Times New Roman"/>
          <w:color w:val="000000" w:themeColor="text1"/>
          <w:sz w:val="16"/>
          <w:szCs w:val="16"/>
          <w:lang w:eastAsia="pt-BR"/>
        </w:rPr>
        <w:t xml:space="preserve"> - desativa dispositivo</w:t>
      </w:r>
    </w:p>
    <w:p w:rsidR="003115A1" w:rsidRPr="003115A1" w:rsidRDefault="003115A1" w:rsidP="003115A1">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3115A1">
        <w:rPr>
          <w:rFonts w:ascii="Times New Roman" w:eastAsia="Times New Roman" w:hAnsi="Times New Roman" w:cs="Times New Roman"/>
          <w:i/>
          <w:iCs/>
          <w:color w:val="000000" w:themeColor="text1"/>
          <w:sz w:val="16"/>
          <w:szCs w:val="16"/>
          <w:lang w:eastAsia="pt-BR"/>
        </w:rPr>
        <w:t>Exemplo:</w:t>
      </w:r>
      <w:r w:rsidRPr="003115A1">
        <w:rPr>
          <w:rFonts w:ascii="Times New Roman" w:eastAsia="Times New Roman" w:hAnsi="Times New Roman" w:cs="Times New Roman"/>
          <w:color w:val="000000" w:themeColor="text1"/>
          <w:sz w:val="16"/>
          <w:szCs w:val="16"/>
          <w:lang w:eastAsia="pt-BR"/>
        </w:rPr>
        <w:t xml:space="preserve"> ifconfig eth0 down</w:t>
      </w:r>
    </w:p>
    <w:p w:rsidR="003115A1" w:rsidRPr="003115A1" w:rsidRDefault="003115A1" w:rsidP="003115A1">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3115A1">
        <w:rPr>
          <w:rFonts w:ascii="Times New Roman" w:eastAsia="Times New Roman" w:hAnsi="Times New Roman" w:cs="Times New Roman"/>
          <w:b/>
          <w:bCs/>
          <w:color w:val="000000" w:themeColor="text1"/>
          <w:sz w:val="16"/>
          <w:szCs w:val="16"/>
          <w:lang w:eastAsia="pt-BR"/>
        </w:rPr>
        <w:t xml:space="preserve">[ </w:t>
      </w:r>
      <w:hyperlink r:id="rId7" w:tooltip="IP" w:history="1">
        <w:r w:rsidRPr="00300B32">
          <w:rPr>
            <w:rFonts w:ascii="Times New Roman" w:eastAsia="Times New Roman" w:hAnsi="Times New Roman" w:cs="Times New Roman"/>
            <w:b/>
            <w:bCs/>
            <w:color w:val="000000" w:themeColor="text1"/>
            <w:sz w:val="16"/>
            <w:szCs w:val="16"/>
            <w:lang w:eastAsia="pt-BR"/>
          </w:rPr>
          <w:t>IP</w:t>
        </w:r>
      </w:hyperlink>
      <w:r w:rsidRPr="003115A1">
        <w:rPr>
          <w:rFonts w:ascii="Times New Roman" w:eastAsia="Times New Roman" w:hAnsi="Times New Roman" w:cs="Times New Roman"/>
          <w:b/>
          <w:bCs/>
          <w:color w:val="000000" w:themeColor="text1"/>
          <w:sz w:val="16"/>
          <w:szCs w:val="16"/>
          <w:lang w:eastAsia="pt-BR"/>
        </w:rPr>
        <w:t xml:space="preserve"> ]</w:t>
      </w:r>
      <w:r w:rsidRPr="003115A1">
        <w:rPr>
          <w:rFonts w:ascii="Times New Roman" w:eastAsia="Times New Roman" w:hAnsi="Times New Roman" w:cs="Times New Roman"/>
          <w:color w:val="000000" w:themeColor="text1"/>
          <w:sz w:val="16"/>
          <w:szCs w:val="16"/>
          <w:lang w:eastAsia="pt-BR"/>
        </w:rPr>
        <w:t xml:space="preserve"> - adiciona um ip interno ao dispositivo desejado</w:t>
      </w:r>
    </w:p>
    <w:p w:rsidR="003115A1" w:rsidRPr="003115A1" w:rsidRDefault="003115A1" w:rsidP="003115A1">
      <w:pPr>
        <w:spacing w:before="100" w:beforeAutospacing="1" w:after="100" w:afterAutospacing="1" w:line="240" w:lineRule="auto"/>
        <w:rPr>
          <w:rFonts w:ascii="Times New Roman" w:eastAsia="Times New Roman" w:hAnsi="Times New Roman" w:cs="Times New Roman"/>
          <w:color w:val="000000" w:themeColor="text1"/>
          <w:sz w:val="16"/>
          <w:szCs w:val="16"/>
          <w:lang w:eastAsia="pt-BR"/>
        </w:rPr>
      </w:pPr>
      <w:r w:rsidRPr="003115A1">
        <w:rPr>
          <w:rFonts w:ascii="Times New Roman" w:eastAsia="Times New Roman" w:hAnsi="Times New Roman" w:cs="Times New Roman"/>
          <w:i/>
          <w:iCs/>
          <w:color w:val="000000" w:themeColor="text1"/>
          <w:sz w:val="16"/>
          <w:szCs w:val="16"/>
          <w:lang w:eastAsia="pt-BR"/>
        </w:rPr>
        <w:t>Exemplo:</w:t>
      </w:r>
      <w:r w:rsidRPr="003115A1">
        <w:rPr>
          <w:rFonts w:ascii="Times New Roman" w:eastAsia="Times New Roman" w:hAnsi="Times New Roman" w:cs="Times New Roman"/>
          <w:color w:val="000000" w:themeColor="text1"/>
          <w:sz w:val="16"/>
          <w:szCs w:val="16"/>
          <w:lang w:eastAsia="pt-BR"/>
        </w:rPr>
        <w:t xml:space="preserve"> ifconfig eth0 192.168.0.105</w:t>
      </w:r>
    </w:p>
    <w:p w:rsidR="00300B32" w:rsidRPr="00300B32" w:rsidRDefault="00300B32" w:rsidP="00300B32">
      <w:pPr>
        <w:spacing w:before="100" w:beforeAutospacing="1" w:after="100" w:afterAutospacing="1" w:line="240" w:lineRule="auto"/>
        <w:outlineLvl w:val="1"/>
        <w:rPr>
          <w:rFonts w:ascii="Times New Roman" w:eastAsia="Times New Roman" w:hAnsi="Times New Roman" w:cs="Times New Roman"/>
          <w:b/>
          <w:bCs/>
          <w:color w:val="000000" w:themeColor="text1"/>
          <w:sz w:val="16"/>
          <w:szCs w:val="16"/>
          <w:lang w:eastAsia="pt-BR"/>
        </w:rPr>
      </w:pPr>
      <w:r w:rsidRPr="00300B32">
        <w:rPr>
          <w:rFonts w:ascii="Times New Roman" w:eastAsia="Times New Roman" w:hAnsi="Times New Roman" w:cs="Times New Roman"/>
          <w:b/>
          <w:bCs/>
          <w:color w:val="000000" w:themeColor="text1"/>
          <w:sz w:val="16"/>
          <w:szCs w:val="16"/>
          <w:lang w:eastAsia="pt-BR"/>
        </w:rPr>
        <w:t>Name</w:t>
      </w:r>
    </w:p>
    <w:p w:rsidR="00300B32" w:rsidRPr="00300B32" w:rsidRDefault="00300B32" w:rsidP="00300B32">
      <w:pPr>
        <w:spacing w:after="0" w:line="240" w:lineRule="auto"/>
        <w:rPr>
          <w:rFonts w:ascii="Times New Roman" w:eastAsia="Times New Roman" w:hAnsi="Times New Roman" w:cs="Times New Roman"/>
          <w:color w:val="000000" w:themeColor="text1"/>
          <w:sz w:val="16"/>
          <w:szCs w:val="16"/>
          <w:lang w:eastAsia="pt-BR"/>
        </w:rPr>
      </w:pPr>
      <w:r w:rsidRPr="00300B32">
        <w:rPr>
          <w:rFonts w:ascii="Times New Roman" w:eastAsia="Times New Roman" w:hAnsi="Times New Roman" w:cs="Times New Roman"/>
          <w:color w:val="000000" w:themeColor="text1"/>
          <w:sz w:val="16"/>
          <w:szCs w:val="16"/>
          <w:lang w:eastAsia="pt-BR"/>
        </w:rPr>
        <w:t xml:space="preserve">ifconfig - configure a network interface </w:t>
      </w:r>
    </w:p>
    <w:p w:rsidR="00300B32" w:rsidRPr="00300B32" w:rsidRDefault="00300B32" w:rsidP="00300B32">
      <w:pPr>
        <w:spacing w:before="100" w:beforeAutospacing="1" w:after="100" w:afterAutospacing="1" w:line="240" w:lineRule="auto"/>
        <w:outlineLvl w:val="1"/>
        <w:rPr>
          <w:rFonts w:ascii="Times New Roman" w:eastAsia="Times New Roman" w:hAnsi="Times New Roman" w:cs="Times New Roman"/>
          <w:b/>
          <w:bCs/>
          <w:color w:val="000000" w:themeColor="text1"/>
          <w:sz w:val="16"/>
          <w:szCs w:val="16"/>
          <w:lang w:eastAsia="pt-BR"/>
        </w:rPr>
      </w:pPr>
      <w:r w:rsidRPr="00300B32">
        <w:rPr>
          <w:rFonts w:ascii="Times New Roman" w:eastAsia="Times New Roman" w:hAnsi="Times New Roman" w:cs="Times New Roman"/>
          <w:b/>
          <w:bCs/>
          <w:color w:val="000000" w:themeColor="text1"/>
          <w:sz w:val="16"/>
          <w:szCs w:val="16"/>
          <w:lang w:eastAsia="pt-BR"/>
        </w:rPr>
        <w:t>Synopsis</w:t>
      </w:r>
    </w:p>
    <w:p w:rsidR="00300B32" w:rsidRPr="00300B32" w:rsidRDefault="00300B32" w:rsidP="00300B32">
      <w:pPr>
        <w:spacing w:after="0" w:line="240" w:lineRule="auto"/>
        <w:rPr>
          <w:rFonts w:ascii="Times New Roman" w:eastAsia="Times New Roman" w:hAnsi="Times New Roman" w:cs="Times New Roman"/>
          <w:color w:val="000000" w:themeColor="text1"/>
          <w:sz w:val="16"/>
          <w:szCs w:val="16"/>
          <w:lang w:eastAsia="pt-BR"/>
        </w:rPr>
      </w:pPr>
      <w:r w:rsidRPr="00300B32">
        <w:rPr>
          <w:rFonts w:ascii="Times New Roman" w:eastAsia="Times New Roman" w:hAnsi="Times New Roman" w:cs="Times New Roman"/>
          <w:b/>
          <w:bCs/>
          <w:color w:val="000000" w:themeColor="text1"/>
          <w:sz w:val="16"/>
          <w:szCs w:val="16"/>
          <w:lang w:eastAsia="pt-BR"/>
        </w:rPr>
        <w:t>ifconfig [interface]</w:t>
      </w:r>
      <w:r w:rsidRPr="00300B32">
        <w:rPr>
          <w:rFonts w:ascii="Times New Roman" w:eastAsia="Times New Roman" w:hAnsi="Times New Roman" w:cs="Times New Roman"/>
          <w:color w:val="000000" w:themeColor="text1"/>
          <w:sz w:val="16"/>
          <w:szCs w:val="16"/>
          <w:lang w:eastAsia="pt-BR"/>
        </w:rPr>
        <w:br/>
      </w:r>
      <w:r w:rsidRPr="00300B32">
        <w:rPr>
          <w:rFonts w:ascii="Times New Roman" w:eastAsia="Times New Roman" w:hAnsi="Times New Roman" w:cs="Times New Roman"/>
          <w:b/>
          <w:bCs/>
          <w:color w:val="000000" w:themeColor="text1"/>
          <w:sz w:val="16"/>
          <w:szCs w:val="16"/>
          <w:lang w:eastAsia="pt-BR"/>
        </w:rPr>
        <w:t>ifconfig interface [aftype] options | address ...</w:t>
      </w:r>
      <w:r w:rsidRPr="00300B32">
        <w:rPr>
          <w:rFonts w:ascii="Times New Roman" w:eastAsia="Times New Roman" w:hAnsi="Times New Roman" w:cs="Times New Roman"/>
          <w:color w:val="000000" w:themeColor="text1"/>
          <w:sz w:val="16"/>
          <w:szCs w:val="16"/>
          <w:lang w:eastAsia="pt-BR"/>
        </w:rPr>
        <w:t xml:space="preserve"> </w:t>
      </w:r>
    </w:p>
    <w:p w:rsidR="00300B32" w:rsidRPr="00300B32" w:rsidRDefault="00300B32" w:rsidP="00300B32">
      <w:pPr>
        <w:spacing w:before="100" w:beforeAutospacing="1" w:after="100" w:afterAutospacing="1" w:line="240" w:lineRule="auto"/>
        <w:outlineLvl w:val="1"/>
        <w:rPr>
          <w:rFonts w:ascii="Times New Roman" w:eastAsia="Times New Roman" w:hAnsi="Times New Roman" w:cs="Times New Roman"/>
          <w:b/>
          <w:bCs/>
          <w:color w:val="000000" w:themeColor="text1"/>
          <w:sz w:val="16"/>
          <w:szCs w:val="16"/>
          <w:lang w:eastAsia="pt-BR"/>
        </w:rPr>
      </w:pPr>
      <w:r w:rsidRPr="00300B32">
        <w:rPr>
          <w:rFonts w:ascii="Times New Roman" w:eastAsia="Times New Roman" w:hAnsi="Times New Roman" w:cs="Times New Roman"/>
          <w:b/>
          <w:bCs/>
          <w:color w:val="000000" w:themeColor="text1"/>
          <w:sz w:val="16"/>
          <w:szCs w:val="16"/>
          <w:lang w:eastAsia="pt-BR"/>
        </w:rPr>
        <w:t>Description</w:t>
      </w:r>
    </w:p>
    <w:p w:rsidR="00300B32" w:rsidRPr="00300B32" w:rsidRDefault="00300B32" w:rsidP="00300B32">
      <w:pPr>
        <w:spacing w:after="0" w:line="240" w:lineRule="auto"/>
        <w:rPr>
          <w:ins w:id="0" w:author="Unknown"/>
          <w:rFonts w:ascii="Times New Roman" w:eastAsia="Times New Roman" w:hAnsi="Times New Roman" w:cs="Times New Roman"/>
          <w:color w:val="000000" w:themeColor="text1"/>
          <w:sz w:val="16"/>
          <w:szCs w:val="16"/>
          <w:lang w:eastAsia="pt-BR"/>
        </w:rPr>
      </w:pPr>
      <w:ins w:id="1" w:author="Unknown">
        <w:r w:rsidRPr="00300B32">
          <w:rPr>
            <w:rFonts w:ascii="Times New Roman" w:eastAsia="Times New Roman" w:hAnsi="Times New Roman" w:cs="Times New Roman"/>
            <w:b/>
            <w:bCs/>
            <w:color w:val="000000" w:themeColor="text1"/>
            <w:sz w:val="16"/>
            <w:szCs w:val="16"/>
            <w:lang w:eastAsia="pt-BR"/>
          </w:rPr>
          <w:t>Ifconfig</w:t>
        </w:r>
        <w:r w:rsidRPr="00300B32">
          <w:rPr>
            <w:rFonts w:ascii="Times New Roman" w:eastAsia="Times New Roman" w:hAnsi="Times New Roman" w:cs="Times New Roman"/>
            <w:color w:val="000000" w:themeColor="text1"/>
            <w:sz w:val="16"/>
            <w:szCs w:val="16"/>
            <w:lang w:eastAsia="pt-BR"/>
          </w:rPr>
          <w:t xml:space="preserve"> is used to configure the kernel-resident network interfaces. It is used at boot time to set up interfaces as necessary. After that, it is usually only needed when debugging or when system tuning is needed. </w:t>
        </w:r>
      </w:ins>
    </w:p>
    <w:p w:rsidR="00300B32" w:rsidRPr="00300B32" w:rsidRDefault="00300B32" w:rsidP="00300B32">
      <w:pPr>
        <w:spacing w:before="100" w:beforeAutospacing="1" w:after="100" w:afterAutospacing="1" w:line="240" w:lineRule="auto"/>
        <w:rPr>
          <w:ins w:id="2" w:author="Unknown"/>
          <w:rFonts w:ascii="Times New Roman" w:eastAsia="Times New Roman" w:hAnsi="Times New Roman" w:cs="Times New Roman"/>
          <w:color w:val="000000" w:themeColor="text1"/>
          <w:sz w:val="16"/>
          <w:szCs w:val="16"/>
          <w:lang w:eastAsia="pt-BR"/>
        </w:rPr>
      </w:pPr>
      <w:ins w:id="3" w:author="Unknown">
        <w:r w:rsidRPr="00300B32">
          <w:rPr>
            <w:rFonts w:ascii="Times New Roman" w:eastAsia="Times New Roman" w:hAnsi="Times New Roman" w:cs="Times New Roman"/>
            <w:color w:val="000000" w:themeColor="text1"/>
            <w:sz w:val="16"/>
            <w:szCs w:val="16"/>
            <w:lang w:eastAsia="pt-BR"/>
          </w:rPr>
          <w:t xml:space="preserve">If no arguments are given, </w:t>
        </w:r>
        <w:r w:rsidRPr="00300B32">
          <w:rPr>
            <w:rFonts w:ascii="Times New Roman" w:eastAsia="Times New Roman" w:hAnsi="Times New Roman" w:cs="Times New Roman"/>
            <w:b/>
            <w:bCs/>
            <w:color w:val="000000" w:themeColor="text1"/>
            <w:sz w:val="16"/>
            <w:szCs w:val="16"/>
            <w:lang w:eastAsia="pt-BR"/>
          </w:rPr>
          <w:t>ifconfig</w:t>
        </w:r>
        <w:r w:rsidRPr="00300B32">
          <w:rPr>
            <w:rFonts w:ascii="Times New Roman" w:eastAsia="Times New Roman" w:hAnsi="Times New Roman" w:cs="Times New Roman"/>
            <w:color w:val="000000" w:themeColor="text1"/>
            <w:sz w:val="16"/>
            <w:szCs w:val="16"/>
            <w:lang w:eastAsia="pt-BR"/>
          </w:rPr>
          <w:t xml:space="preserve"> displays the status of the currently active interfaces. If a single </w:t>
        </w:r>
        <w:r w:rsidRPr="00300B32">
          <w:rPr>
            <w:rFonts w:ascii="Times New Roman" w:eastAsia="Times New Roman" w:hAnsi="Times New Roman" w:cs="Times New Roman"/>
            <w:b/>
            <w:bCs/>
            <w:color w:val="000000" w:themeColor="text1"/>
            <w:sz w:val="16"/>
            <w:szCs w:val="16"/>
            <w:lang w:eastAsia="pt-BR"/>
          </w:rPr>
          <w:t>interface</w:t>
        </w:r>
        <w:r w:rsidRPr="00300B32">
          <w:rPr>
            <w:rFonts w:ascii="Times New Roman" w:eastAsia="Times New Roman" w:hAnsi="Times New Roman" w:cs="Times New Roman"/>
            <w:color w:val="000000" w:themeColor="text1"/>
            <w:sz w:val="16"/>
            <w:szCs w:val="16"/>
            <w:lang w:eastAsia="pt-BR"/>
          </w:rPr>
          <w:t xml:space="preserve"> argument is given, it displays the status of the given interface only; if a single </w:t>
        </w:r>
        <w:r w:rsidRPr="00300B32">
          <w:rPr>
            <w:rFonts w:ascii="Times New Roman" w:eastAsia="Times New Roman" w:hAnsi="Times New Roman" w:cs="Times New Roman"/>
            <w:b/>
            <w:bCs/>
            <w:color w:val="000000" w:themeColor="text1"/>
            <w:sz w:val="16"/>
            <w:szCs w:val="16"/>
            <w:lang w:eastAsia="pt-BR"/>
          </w:rPr>
          <w:t>-a</w:t>
        </w:r>
        <w:r w:rsidRPr="00300B32">
          <w:rPr>
            <w:rFonts w:ascii="Times New Roman" w:eastAsia="Times New Roman" w:hAnsi="Times New Roman" w:cs="Times New Roman"/>
            <w:color w:val="000000" w:themeColor="text1"/>
            <w:sz w:val="16"/>
            <w:szCs w:val="16"/>
            <w:lang w:eastAsia="pt-BR"/>
          </w:rPr>
          <w:t xml:space="preserve"> argument is given, it displays the status of all interfaces, even those that are down. Otherwise, it configures an interface. </w:t>
        </w:r>
      </w:ins>
    </w:p>
    <w:p w:rsidR="00300B32" w:rsidRPr="00300B32" w:rsidRDefault="00300B32" w:rsidP="00300B32">
      <w:pPr>
        <w:spacing w:before="100" w:beforeAutospacing="1" w:after="100" w:afterAutospacing="1" w:line="240" w:lineRule="auto"/>
        <w:outlineLvl w:val="1"/>
        <w:rPr>
          <w:ins w:id="4" w:author="Unknown"/>
          <w:rFonts w:ascii="Times New Roman" w:eastAsia="Times New Roman" w:hAnsi="Times New Roman" w:cs="Times New Roman"/>
          <w:b/>
          <w:bCs/>
          <w:color w:val="000000" w:themeColor="text1"/>
          <w:sz w:val="16"/>
          <w:szCs w:val="16"/>
          <w:lang w:eastAsia="pt-BR"/>
        </w:rPr>
      </w:pPr>
      <w:ins w:id="5" w:author="Unknown">
        <w:r w:rsidRPr="00300B32">
          <w:rPr>
            <w:rFonts w:ascii="Times New Roman" w:eastAsia="Times New Roman" w:hAnsi="Times New Roman" w:cs="Times New Roman"/>
            <w:b/>
            <w:bCs/>
            <w:color w:val="000000" w:themeColor="text1"/>
            <w:sz w:val="16"/>
            <w:szCs w:val="16"/>
            <w:lang w:eastAsia="pt-BR"/>
          </w:rPr>
          <w:t>Address Families</w:t>
        </w:r>
      </w:ins>
    </w:p>
    <w:p w:rsidR="00300B32" w:rsidRPr="00300B32" w:rsidRDefault="00300B32" w:rsidP="00300B32">
      <w:pPr>
        <w:spacing w:after="0" w:line="240" w:lineRule="auto"/>
        <w:rPr>
          <w:ins w:id="6" w:author="Unknown"/>
          <w:rFonts w:ascii="Times New Roman" w:eastAsia="Times New Roman" w:hAnsi="Times New Roman" w:cs="Times New Roman"/>
          <w:color w:val="000000" w:themeColor="text1"/>
          <w:sz w:val="16"/>
          <w:szCs w:val="16"/>
          <w:lang w:eastAsia="pt-BR"/>
        </w:rPr>
      </w:pPr>
      <w:ins w:id="7" w:author="Unknown">
        <w:r w:rsidRPr="00300B32">
          <w:rPr>
            <w:rFonts w:ascii="Times New Roman" w:eastAsia="Times New Roman" w:hAnsi="Times New Roman" w:cs="Times New Roman"/>
            <w:color w:val="000000" w:themeColor="text1"/>
            <w:sz w:val="16"/>
            <w:szCs w:val="16"/>
            <w:lang w:eastAsia="pt-BR"/>
          </w:rPr>
          <w:t xml:space="preserve">If the first argument after the interface name is recognized as the name of a supported address family, that address family is used for decoding and displaying all protocol addresses. Currently supported address families include </w:t>
        </w:r>
        <w:r w:rsidRPr="00300B32">
          <w:rPr>
            <w:rFonts w:ascii="Times New Roman" w:eastAsia="Times New Roman" w:hAnsi="Times New Roman" w:cs="Times New Roman"/>
            <w:b/>
            <w:bCs/>
            <w:color w:val="000000" w:themeColor="text1"/>
            <w:sz w:val="16"/>
            <w:szCs w:val="16"/>
            <w:lang w:eastAsia="pt-BR"/>
          </w:rPr>
          <w:t>inet</w:t>
        </w:r>
        <w:r w:rsidRPr="00300B32">
          <w:rPr>
            <w:rFonts w:ascii="Times New Roman" w:eastAsia="Times New Roman" w:hAnsi="Times New Roman" w:cs="Times New Roman"/>
            <w:color w:val="000000" w:themeColor="text1"/>
            <w:sz w:val="16"/>
            <w:szCs w:val="16"/>
            <w:lang w:eastAsia="pt-BR"/>
          </w:rPr>
          <w:t xml:space="preserve"> (TCP/IP, default), </w:t>
        </w:r>
        <w:r w:rsidRPr="00300B32">
          <w:rPr>
            <w:rFonts w:ascii="Times New Roman" w:eastAsia="Times New Roman" w:hAnsi="Times New Roman" w:cs="Times New Roman"/>
            <w:b/>
            <w:bCs/>
            <w:color w:val="000000" w:themeColor="text1"/>
            <w:sz w:val="16"/>
            <w:szCs w:val="16"/>
            <w:lang w:eastAsia="pt-BR"/>
          </w:rPr>
          <w:t>inet6</w:t>
        </w:r>
        <w:r w:rsidRPr="00300B32">
          <w:rPr>
            <w:rFonts w:ascii="Times New Roman" w:eastAsia="Times New Roman" w:hAnsi="Times New Roman" w:cs="Times New Roman"/>
            <w:color w:val="000000" w:themeColor="text1"/>
            <w:sz w:val="16"/>
            <w:szCs w:val="16"/>
            <w:lang w:eastAsia="pt-BR"/>
          </w:rPr>
          <w:t xml:space="preserve"> (IPv6), </w:t>
        </w:r>
        <w:r w:rsidRPr="00300B32">
          <w:rPr>
            <w:rFonts w:ascii="Times New Roman" w:eastAsia="Times New Roman" w:hAnsi="Times New Roman" w:cs="Times New Roman"/>
            <w:b/>
            <w:bCs/>
            <w:color w:val="000000" w:themeColor="text1"/>
            <w:sz w:val="16"/>
            <w:szCs w:val="16"/>
            <w:lang w:eastAsia="pt-BR"/>
          </w:rPr>
          <w:t>ax25</w:t>
        </w:r>
        <w:r w:rsidRPr="00300B32">
          <w:rPr>
            <w:rFonts w:ascii="Times New Roman" w:eastAsia="Times New Roman" w:hAnsi="Times New Roman" w:cs="Times New Roman"/>
            <w:color w:val="000000" w:themeColor="text1"/>
            <w:sz w:val="16"/>
            <w:szCs w:val="16"/>
            <w:lang w:eastAsia="pt-BR"/>
          </w:rPr>
          <w:t xml:space="preserve"> (AMPR Packet Radio), </w:t>
        </w:r>
        <w:r w:rsidRPr="00300B32">
          <w:rPr>
            <w:rFonts w:ascii="Times New Roman" w:eastAsia="Times New Roman" w:hAnsi="Times New Roman" w:cs="Times New Roman"/>
            <w:b/>
            <w:bCs/>
            <w:color w:val="000000" w:themeColor="text1"/>
            <w:sz w:val="16"/>
            <w:szCs w:val="16"/>
            <w:lang w:eastAsia="pt-BR"/>
          </w:rPr>
          <w:t>ddp</w:t>
        </w:r>
        <w:r w:rsidRPr="00300B32">
          <w:rPr>
            <w:rFonts w:ascii="Times New Roman" w:eastAsia="Times New Roman" w:hAnsi="Times New Roman" w:cs="Times New Roman"/>
            <w:color w:val="000000" w:themeColor="text1"/>
            <w:sz w:val="16"/>
            <w:szCs w:val="16"/>
            <w:lang w:eastAsia="pt-BR"/>
          </w:rPr>
          <w:t xml:space="preserve"> (Appletalk Phase 2), </w:t>
        </w:r>
        <w:r w:rsidRPr="00300B32">
          <w:rPr>
            <w:rFonts w:ascii="Times New Roman" w:eastAsia="Times New Roman" w:hAnsi="Times New Roman" w:cs="Times New Roman"/>
            <w:b/>
            <w:bCs/>
            <w:color w:val="000000" w:themeColor="text1"/>
            <w:sz w:val="16"/>
            <w:szCs w:val="16"/>
            <w:lang w:eastAsia="pt-BR"/>
          </w:rPr>
          <w:t>ipx</w:t>
        </w:r>
        <w:r w:rsidRPr="00300B32">
          <w:rPr>
            <w:rFonts w:ascii="Times New Roman" w:eastAsia="Times New Roman" w:hAnsi="Times New Roman" w:cs="Times New Roman"/>
            <w:color w:val="000000" w:themeColor="text1"/>
            <w:sz w:val="16"/>
            <w:szCs w:val="16"/>
            <w:lang w:eastAsia="pt-BR"/>
          </w:rPr>
          <w:t xml:space="preserve"> (Novell IPX) and </w:t>
        </w:r>
        <w:r w:rsidRPr="00300B32">
          <w:rPr>
            <w:rFonts w:ascii="Times New Roman" w:eastAsia="Times New Roman" w:hAnsi="Times New Roman" w:cs="Times New Roman"/>
            <w:b/>
            <w:bCs/>
            <w:color w:val="000000" w:themeColor="text1"/>
            <w:sz w:val="16"/>
            <w:szCs w:val="16"/>
            <w:lang w:eastAsia="pt-BR"/>
          </w:rPr>
          <w:t>netrom</w:t>
        </w:r>
        <w:r w:rsidRPr="00300B32">
          <w:rPr>
            <w:rFonts w:ascii="Times New Roman" w:eastAsia="Times New Roman" w:hAnsi="Times New Roman" w:cs="Times New Roman"/>
            <w:color w:val="000000" w:themeColor="text1"/>
            <w:sz w:val="16"/>
            <w:szCs w:val="16"/>
            <w:lang w:eastAsia="pt-BR"/>
          </w:rPr>
          <w:t xml:space="preserve"> (AMPR Packet radio). All numbers supplied as parts in IPv4 dotted decimal notation may be decimal, octal, or hexadecimal, as specified in the ISO C standard (that is, a leading 0x or 0X implies hexadecimal; otherwise, a leading '0' implies octal; otherwise, the number is interpreted as decimal). Use of hexamedial and octal numbers is not RFC-compliant and therefore its use is discouraged and may go away. </w:t>
        </w:r>
      </w:ins>
    </w:p>
    <w:p w:rsidR="00300B32" w:rsidRPr="00300B32" w:rsidRDefault="00300B32" w:rsidP="00300B32">
      <w:pPr>
        <w:spacing w:before="100" w:beforeAutospacing="1" w:after="100" w:afterAutospacing="1" w:line="240" w:lineRule="auto"/>
        <w:outlineLvl w:val="1"/>
        <w:rPr>
          <w:ins w:id="8" w:author="Unknown"/>
          <w:rFonts w:ascii="Times New Roman" w:eastAsia="Times New Roman" w:hAnsi="Times New Roman" w:cs="Times New Roman"/>
          <w:b/>
          <w:bCs/>
          <w:color w:val="000000" w:themeColor="text1"/>
          <w:sz w:val="16"/>
          <w:szCs w:val="16"/>
          <w:lang w:eastAsia="pt-BR"/>
        </w:rPr>
      </w:pPr>
      <w:ins w:id="9" w:author="Unknown">
        <w:r w:rsidRPr="00300B32">
          <w:rPr>
            <w:rFonts w:ascii="Times New Roman" w:eastAsia="Times New Roman" w:hAnsi="Times New Roman" w:cs="Times New Roman"/>
            <w:b/>
            <w:bCs/>
            <w:color w:val="000000" w:themeColor="text1"/>
            <w:sz w:val="16"/>
            <w:szCs w:val="16"/>
            <w:lang w:eastAsia="pt-BR"/>
          </w:rPr>
          <w:t>Options</w:t>
        </w:r>
      </w:ins>
    </w:p>
    <w:p w:rsidR="00300B32" w:rsidRPr="00300B32" w:rsidRDefault="00300B32" w:rsidP="00300B32">
      <w:pPr>
        <w:spacing w:after="0" w:line="240" w:lineRule="auto"/>
        <w:rPr>
          <w:ins w:id="10" w:author="Unknown"/>
          <w:rFonts w:ascii="Times New Roman" w:eastAsia="Times New Roman" w:hAnsi="Times New Roman" w:cs="Times New Roman"/>
          <w:color w:val="000000" w:themeColor="text1"/>
          <w:sz w:val="16"/>
          <w:szCs w:val="16"/>
          <w:lang w:eastAsia="pt-BR"/>
        </w:rPr>
      </w:pPr>
      <w:ins w:id="11" w:author="Unknown">
        <w:r w:rsidRPr="00300B32">
          <w:rPr>
            <w:rFonts w:ascii="Times New Roman" w:eastAsia="Times New Roman" w:hAnsi="Times New Roman" w:cs="Times New Roman"/>
            <w:b/>
            <w:bCs/>
            <w:color w:val="000000" w:themeColor="text1"/>
            <w:sz w:val="16"/>
            <w:szCs w:val="16"/>
            <w:lang w:eastAsia="pt-BR"/>
          </w:rPr>
          <w:t>interface</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12" w:author="Unknown"/>
          <w:rFonts w:ascii="Times New Roman" w:eastAsia="Times New Roman" w:hAnsi="Times New Roman" w:cs="Times New Roman"/>
          <w:color w:val="000000" w:themeColor="text1"/>
          <w:sz w:val="16"/>
          <w:szCs w:val="16"/>
          <w:lang w:eastAsia="pt-BR"/>
        </w:rPr>
      </w:pPr>
      <w:ins w:id="13" w:author="Unknown">
        <w:r w:rsidRPr="00300B32">
          <w:rPr>
            <w:rFonts w:ascii="Times New Roman" w:eastAsia="Times New Roman" w:hAnsi="Times New Roman" w:cs="Times New Roman"/>
            <w:color w:val="000000" w:themeColor="text1"/>
            <w:sz w:val="16"/>
            <w:szCs w:val="16"/>
            <w:lang w:eastAsia="pt-BR"/>
          </w:rPr>
          <w:t xml:space="preserve">The name of the interface. This is usually a driver name followed by a unit number, for example </w:t>
        </w:r>
        <w:r w:rsidRPr="00300B32">
          <w:rPr>
            <w:rFonts w:ascii="Times New Roman" w:eastAsia="Times New Roman" w:hAnsi="Times New Roman" w:cs="Times New Roman"/>
            <w:b/>
            <w:bCs/>
            <w:color w:val="000000" w:themeColor="text1"/>
            <w:sz w:val="16"/>
            <w:szCs w:val="16"/>
            <w:lang w:eastAsia="pt-BR"/>
          </w:rPr>
          <w:t>eth0</w:t>
        </w:r>
        <w:r w:rsidRPr="00300B32">
          <w:rPr>
            <w:rFonts w:ascii="Times New Roman" w:eastAsia="Times New Roman" w:hAnsi="Times New Roman" w:cs="Times New Roman"/>
            <w:color w:val="000000" w:themeColor="text1"/>
            <w:sz w:val="16"/>
            <w:szCs w:val="16"/>
            <w:lang w:eastAsia="pt-BR"/>
          </w:rPr>
          <w:t xml:space="preserve"> for the first Ethernet interface. </w:t>
        </w:r>
      </w:ins>
    </w:p>
    <w:p w:rsidR="00300B32" w:rsidRPr="00300B32" w:rsidRDefault="00300B32" w:rsidP="00300B32">
      <w:pPr>
        <w:spacing w:after="0" w:line="240" w:lineRule="auto"/>
        <w:rPr>
          <w:ins w:id="14" w:author="Unknown"/>
          <w:rFonts w:ascii="Times New Roman" w:eastAsia="Times New Roman" w:hAnsi="Times New Roman" w:cs="Times New Roman"/>
          <w:color w:val="000000" w:themeColor="text1"/>
          <w:sz w:val="16"/>
          <w:szCs w:val="16"/>
          <w:lang w:eastAsia="pt-BR"/>
        </w:rPr>
      </w:pPr>
      <w:ins w:id="15" w:author="Unknown">
        <w:r w:rsidRPr="00300B32">
          <w:rPr>
            <w:rFonts w:ascii="Times New Roman" w:eastAsia="Times New Roman" w:hAnsi="Times New Roman" w:cs="Times New Roman"/>
            <w:b/>
            <w:bCs/>
            <w:color w:val="000000" w:themeColor="text1"/>
            <w:sz w:val="16"/>
            <w:szCs w:val="16"/>
            <w:lang w:eastAsia="pt-BR"/>
          </w:rPr>
          <w:t>up</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16" w:author="Unknown"/>
          <w:rFonts w:ascii="Times New Roman" w:eastAsia="Times New Roman" w:hAnsi="Times New Roman" w:cs="Times New Roman"/>
          <w:color w:val="000000" w:themeColor="text1"/>
          <w:sz w:val="16"/>
          <w:szCs w:val="16"/>
          <w:lang w:eastAsia="pt-BR"/>
        </w:rPr>
      </w:pPr>
      <w:ins w:id="17" w:author="Unknown">
        <w:r w:rsidRPr="00300B32">
          <w:rPr>
            <w:rFonts w:ascii="Times New Roman" w:eastAsia="Times New Roman" w:hAnsi="Times New Roman" w:cs="Times New Roman"/>
            <w:color w:val="000000" w:themeColor="text1"/>
            <w:sz w:val="16"/>
            <w:szCs w:val="16"/>
            <w:lang w:eastAsia="pt-BR"/>
          </w:rPr>
          <w:lastRenderedPageBreak/>
          <w:t xml:space="preserve">This flag causes the interface to be activated. It is implicitly specified if an address is assigned to the interface. </w:t>
        </w:r>
      </w:ins>
    </w:p>
    <w:p w:rsidR="00300B32" w:rsidRPr="00300B32" w:rsidRDefault="00300B32" w:rsidP="00300B32">
      <w:pPr>
        <w:spacing w:after="0" w:line="240" w:lineRule="auto"/>
        <w:rPr>
          <w:ins w:id="18" w:author="Unknown"/>
          <w:rFonts w:ascii="Times New Roman" w:eastAsia="Times New Roman" w:hAnsi="Times New Roman" w:cs="Times New Roman"/>
          <w:color w:val="000000" w:themeColor="text1"/>
          <w:sz w:val="16"/>
          <w:szCs w:val="16"/>
          <w:lang w:eastAsia="pt-BR"/>
        </w:rPr>
      </w:pPr>
      <w:ins w:id="19" w:author="Unknown">
        <w:r w:rsidRPr="00300B32">
          <w:rPr>
            <w:rFonts w:ascii="Times New Roman" w:eastAsia="Times New Roman" w:hAnsi="Times New Roman" w:cs="Times New Roman"/>
            <w:b/>
            <w:bCs/>
            <w:color w:val="000000" w:themeColor="text1"/>
            <w:sz w:val="16"/>
            <w:szCs w:val="16"/>
            <w:lang w:eastAsia="pt-BR"/>
          </w:rPr>
          <w:t>down</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20" w:author="Unknown"/>
          <w:rFonts w:ascii="Times New Roman" w:eastAsia="Times New Roman" w:hAnsi="Times New Roman" w:cs="Times New Roman"/>
          <w:color w:val="000000" w:themeColor="text1"/>
          <w:sz w:val="16"/>
          <w:szCs w:val="16"/>
          <w:lang w:eastAsia="pt-BR"/>
        </w:rPr>
      </w:pPr>
      <w:ins w:id="21" w:author="Unknown">
        <w:r w:rsidRPr="00300B32">
          <w:rPr>
            <w:rFonts w:ascii="Times New Roman" w:eastAsia="Times New Roman" w:hAnsi="Times New Roman" w:cs="Times New Roman"/>
            <w:color w:val="000000" w:themeColor="text1"/>
            <w:sz w:val="16"/>
            <w:szCs w:val="16"/>
            <w:lang w:eastAsia="pt-BR"/>
          </w:rPr>
          <w:t xml:space="preserve">This flag causes the driver for this interface to be shut down. </w:t>
        </w:r>
      </w:ins>
    </w:p>
    <w:p w:rsidR="00300B32" w:rsidRPr="00300B32" w:rsidRDefault="00300B32" w:rsidP="00300B32">
      <w:pPr>
        <w:spacing w:after="0" w:line="240" w:lineRule="auto"/>
        <w:rPr>
          <w:ins w:id="22" w:author="Unknown"/>
          <w:rFonts w:ascii="Times New Roman" w:eastAsia="Times New Roman" w:hAnsi="Times New Roman" w:cs="Times New Roman"/>
          <w:color w:val="000000" w:themeColor="text1"/>
          <w:sz w:val="16"/>
          <w:szCs w:val="16"/>
          <w:lang w:eastAsia="pt-BR"/>
        </w:rPr>
      </w:pPr>
      <w:ins w:id="23" w:author="Unknown">
        <w:r w:rsidRPr="00300B32">
          <w:rPr>
            <w:rFonts w:ascii="Times New Roman" w:eastAsia="Times New Roman" w:hAnsi="Times New Roman" w:cs="Times New Roman"/>
            <w:b/>
            <w:bCs/>
            <w:color w:val="000000" w:themeColor="text1"/>
            <w:sz w:val="16"/>
            <w:szCs w:val="16"/>
            <w:lang w:eastAsia="pt-BR"/>
          </w:rPr>
          <w:t>[-]arp</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24" w:author="Unknown"/>
          <w:rFonts w:ascii="Times New Roman" w:eastAsia="Times New Roman" w:hAnsi="Times New Roman" w:cs="Times New Roman"/>
          <w:color w:val="000000" w:themeColor="text1"/>
          <w:sz w:val="16"/>
          <w:szCs w:val="16"/>
          <w:lang w:eastAsia="pt-BR"/>
        </w:rPr>
      </w:pPr>
      <w:ins w:id="25" w:author="Unknown">
        <w:r w:rsidRPr="00300B32">
          <w:rPr>
            <w:rFonts w:ascii="Times New Roman" w:eastAsia="Times New Roman" w:hAnsi="Times New Roman" w:cs="Times New Roman"/>
            <w:color w:val="000000" w:themeColor="text1"/>
            <w:sz w:val="16"/>
            <w:szCs w:val="16"/>
            <w:lang w:eastAsia="pt-BR"/>
          </w:rPr>
          <w:t xml:space="preserve">Enable or disable the use of the ARP protocol on this interface. </w:t>
        </w:r>
      </w:ins>
    </w:p>
    <w:p w:rsidR="00300B32" w:rsidRPr="00300B32" w:rsidRDefault="00300B32" w:rsidP="00300B32">
      <w:pPr>
        <w:spacing w:after="0" w:line="240" w:lineRule="auto"/>
        <w:rPr>
          <w:ins w:id="26" w:author="Unknown"/>
          <w:rFonts w:ascii="Times New Roman" w:eastAsia="Times New Roman" w:hAnsi="Times New Roman" w:cs="Times New Roman"/>
          <w:color w:val="000000" w:themeColor="text1"/>
          <w:sz w:val="16"/>
          <w:szCs w:val="16"/>
          <w:lang w:eastAsia="pt-BR"/>
        </w:rPr>
      </w:pPr>
      <w:ins w:id="27" w:author="Unknown">
        <w:r w:rsidRPr="00300B32">
          <w:rPr>
            <w:rFonts w:ascii="Times New Roman" w:eastAsia="Times New Roman" w:hAnsi="Times New Roman" w:cs="Times New Roman"/>
            <w:b/>
            <w:bCs/>
            <w:color w:val="000000" w:themeColor="text1"/>
            <w:sz w:val="16"/>
            <w:szCs w:val="16"/>
            <w:lang w:eastAsia="pt-BR"/>
          </w:rPr>
          <w:t>[-]promisc</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28" w:author="Unknown"/>
          <w:rFonts w:ascii="Times New Roman" w:eastAsia="Times New Roman" w:hAnsi="Times New Roman" w:cs="Times New Roman"/>
          <w:color w:val="000000" w:themeColor="text1"/>
          <w:sz w:val="16"/>
          <w:szCs w:val="16"/>
          <w:u w:val="single"/>
          <w:lang w:eastAsia="pt-BR"/>
        </w:rPr>
      </w:pPr>
      <w:ins w:id="29" w:author="Unknown">
        <w:r w:rsidRPr="00300B32">
          <w:rPr>
            <w:rFonts w:ascii="Times New Roman" w:eastAsia="Times New Roman" w:hAnsi="Times New Roman" w:cs="Times New Roman"/>
            <w:color w:val="000000" w:themeColor="text1"/>
            <w:sz w:val="16"/>
            <w:szCs w:val="16"/>
            <w:u w:val="single"/>
            <w:lang w:eastAsia="pt-BR"/>
          </w:rPr>
          <w:t xml:space="preserve">Enable or disable the </w:t>
        </w:r>
        <w:r w:rsidRPr="00300B32">
          <w:rPr>
            <w:rFonts w:ascii="Times New Roman" w:eastAsia="Times New Roman" w:hAnsi="Times New Roman" w:cs="Times New Roman"/>
            <w:b/>
            <w:bCs/>
            <w:color w:val="000000" w:themeColor="text1"/>
            <w:sz w:val="16"/>
            <w:szCs w:val="16"/>
            <w:u w:val="single"/>
            <w:lang w:eastAsia="pt-BR"/>
          </w:rPr>
          <w:t>promiscuous</w:t>
        </w:r>
        <w:r w:rsidRPr="00300B32">
          <w:rPr>
            <w:rFonts w:ascii="Times New Roman" w:eastAsia="Times New Roman" w:hAnsi="Times New Roman" w:cs="Times New Roman"/>
            <w:color w:val="000000" w:themeColor="text1"/>
            <w:sz w:val="16"/>
            <w:szCs w:val="16"/>
            <w:u w:val="single"/>
            <w:lang w:eastAsia="pt-BR"/>
          </w:rPr>
          <w:t xml:space="preserve"> mode of the interface. If selected, all packets on the network will be received by the interface. </w:t>
        </w:r>
      </w:ins>
    </w:p>
    <w:p w:rsidR="00300B32" w:rsidRPr="00300B32" w:rsidRDefault="00300B32" w:rsidP="00300B32">
      <w:pPr>
        <w:spacing w:after="0" w:line="240" w:lineRule="auto"/>
        <w:rPr>
          <w:ins w:id="30" w:author="Unknown"/>
          <w:rFonts w:ascii="Times New Roman" w:eastAsia="Times New Roman" w:hAnsi="Times New Roman" w:cs="Times New Roman"/>
          <w:color w:val="000000" w:themeColor="text1"/>
          <w:sz w:val="16"/>
          <w:szCs w:val="16"/>
          <w:lang w:eastAsia="pt-BR"/>
        </w:rPr>
      </w:pPr>
      <w:ins w:id="31" w:author="Unknown">
        <w:r w:rsidRPr="00300B32">
          <w:rPr>
            <w:rFonts w:ascii="Times New Roman" w:eastAsia="Times New Roman" w:hAnsi="Times New Roman" w:cs="Times New Roman"/>
            <w:b/>
            <w:bCs/>
            <w:color w:val="000000" w:themeColor="text1"/>
            <w:sz w:val="16"/>
            <w:szCs w:val="16"/>
            <w:u w:val="single"/>
            <w:lang w:eastAsia="pt-BR"/>
          </w:rPr>
          <w:t>[-]allmulti</w:t>
        </w:r>
        <w:r w:rsidRPr="00300B32">
          <w:rPr>
            <w:rFonts w:ascii="Times New Roman" w:eastAsia="Times New Roman" w:hAnsi="Times New Roman" w:cs="Times New Roman"/>
            <w:color w:val="000000" w:themeColor="text1"/>
            <w:sz w:val="16"/>
            <w:szCs w:val="16"/>
            <w:u w:val="single"/>
            <w:lang w:eastAsia="pt-BR"/>
          </w:rPr>
          <w:t xml:space="preserve"> </w:t>
        </w:r>
      </w:ins>
    </w:p>
    <w:p w:rsidR="00300B32" w:rsidRPr="00300B32" w:rsidRDefault="00300B32" w:rsidP="00300B32">
      <w:pPr>
        <w:spacing w:after="0" w:line="240" w:lineRule="auto"/>
        <w:ind w:left="720"/>
        <w:rPr>
          <w:ins w:id="32" w:author="Unknown"/>
          <w:rFonts w:ascii="Times New Roman" w:eastAsia="Times New Roman" w:hAnsi="Times New Roman" w:cs="Times New Roman"/>
          <w:color w:val="000000" w:themeColor="text1"/>
          <w:sz w:val="16"/>
          <w:szCs w:val="16"/>
          <w:lang w:eastAsia="pt-BR"/>
        </w:rPr>
      </w:pPr>
      <w:ins w:id="33" w:author="Unknown">
        <w:r w:rsidRPr="00300B32">
          <w:rPr>
            <w:rFonts w:ascii="Times New Roman" w:eastAsia="Times New Roman" w:hAnsi="Times New Roman" w:cs="Times New Roman"/>
            <w:color w:val="000000" w:themeColor="text1"/>
            <w:sz w:val="16"/>
            <w:szCs w:val="16"/>
            <w:lang w:eastAsia="pt-BR"/>
          </w:rPr>
          <w:t xml:space="preserve">Enable or disable </w:t>
        </w:r>
        <w:r w:rsidRPr="00300B32">
          <w:rPr>
            <w:rFonts w:ascii="Times New Roman" w:eastAsia="Times New Roman" w:hAnsi="Times New Roman" w:cs="Times New Roman"/>
            <w:b/>
            <w:bCs/>
            <w:color w:val="000000" w:themeColor="text1"/>
            <w:sz w:val="16"/>
            <w:szCs w:val="16"/>
            <w:lang w:eastAsia="pt-BR"/>
          </w:rPr>
          <w:t>all-multicast</w:t>
        </w:r>
        <w:r w:rsidRPr="00300B32">
          <w:rPr>
            <w:rFonts w:ascii="Times New Roman" w:eastAsia="Times New Roman" w:hAnsi="Times New Roman" w:cs="Times New Roman"/>
            <w:color w:val="000000" w:themeColor="text1"/>
            <w:sz w:val="16"/>
            <w:szCs w:val="16"/>
            <w:lang w:eastAsia="pt-BR"/>
          </w:rPr>
          <w:t xml:space="preserve"> mode. If selected, all multicast packets on the network will be received by the interface. </w:t>
        </w:r>
      </w:ins>
    </w:p>
    <w:p w:rsidR="00300B32" w:rsidRPr="00300B32" w:rsidRDefault="00300B32" w:rsidP="00300B32">
      <w:pPr>
        <w:spacing w:after="0" w:line="240" w:lineRule="auto"/>
        <w:rPr>
          <w:ins w:id="34" w:author="Unknown"/>
          <w:rFonts w:ascii="Times New Roman" w:eastAsia="Times New Roman" w:hAnsi="Times New Roman" w:cs="Times New Roman"/>
          <w:color w:val="000000" w:themeColor="text1"/>
          <w:sz w:val="16"/>
          <w:szCs w:val="16"/>
          <w:lang w:eastAsia="pt-BR"/>
        </w:rPr>
      </w:pPr>
      <w:ins w:id="35" w:author="Unknown">
        <w:r w:rsidRPr="00300B32">
          <w:rPr>
            <w:rFonts w:ascii="Times New Roman" w:eastAsia="Times New Roman" w:hAnsi="Times New Roman" w:cs="Times New Roman"/>
            <w:b/>
            <w:bCs/>
            <w:color w:val="000000" w:themeColor="text1"/>
            <w:sz w:val="16"/>
            <w:szCs w:val="16"/>
            <w:lang w:eastAsia="pt-BR"/>
          </w:rPr>
          <w:t>metric N</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36" w:author="Unknown"/>
          <w:rFonts w:ascii="Times New Roman" w:eastAsia="Times New Roman" w:hAnsi="Times New Roman" w:cs="Times New Roman"/>
          <w:color w:val="000000" w:themeColor="text1"/>
          <w:sz w:val="16"/>
          <w:szCs w:val="16"/>
          <w:lang w:eastAsia="pt-BR"/>
        </w:rPr>
      </w:pPr>
      <w:ins w:id="37" w:author="Unknown">
        <w:r w:rsidRPr="00300B32">
          <w:rPr>
            <w:rFonts w:ascii="Times New Roman" w:eastAsia="Times New Roman" w:hAnsi="Times New Roman" w:cs="Times New Roman"/>
            <w:color w:val="000000" w:themeColor="text1"/>
            <w:sz w:val="16"/>
            <w:szCs w:val="16"/>
            <w:lang w:eastAsia="pt-BR"/>
          </w:rPr>
          <w:t xml:space="preserve">This parameter sets the interface metric. </w:t>
        </w:r>
      </w:ins>
    </w:p>
    <w:p w:rsidR="00300B32" w:rsidRPr="00300B32" w:rsidRDefault="00300B32" w:rsidP="00300B32">
      <w:pPr>
        <w:spacing w:after="0" w:line="240" w:lineRule="auto"/>
        <w:rPr>
          <w:ins w:id="38" w:author="Unknown"/>
          <w:rFonts w:ascii="Times New Roman" w:eastAsia="Times New Roman" w:hAnsi="Times New Roman" w:cs="Times New Roman"/>
          <w:color w:val="000000" w:themeColor="text1"/>
          <w:sz w:val="16"/>
          <w:szCs w:val="16"/>
          <w:lang w:eastAsia="pt-BR"/>
        </w:rPr>
      </w:pPr>
      <w:ins w:id="39" w:author="Unknown">
        <w:r w:rsidRPr="00300B32">
          <w:rPr>
            <w:rFonts w:ascii="Times New Roman" w:eastAsia="Times New Roman" w:hAnsi="Times New Roman" w:cs="Times New Roman"/>
            <w:b/>
            <w:bCs/>
            <w:color w:val="000000" w:themeColor="text1"/>
            <w:sz w:val="16"/>
            <w:szCs w:val="16"/>
            <w:lang w:eastAsia="pt-BR"/>
          </w:rPr>
          <w:t>mtu N</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40" w:author="Unknown"/>
          <w:rFonts w:ascii="Times New Roman" w:eastAsia="Times New Roman" w:hAnsi="Times New Roman" w:cs="Times New Roman"/>
          <w:color w:val="000000" w:themeColor="text1"/>
          <w:sz w:val="16"/>
          <w:szCs w:val="16"/>
          <w:lang w:eastAsia="pt-BR"/>
        </w:rPr>
      </w:pPr>
      <w:ins w:id="41" w:author="Unknown">
        <w:r w:rsidRPr="00300B32">
          <w:rPr>
            <w:rFonts w:ascii="Times New Roman" w:eastAsia="Times New Roman" w:hAnsi="Times New Roman" w:cs="Times New Roman"/>
            <w:color w:val="000000" w:themeColor="text1"/>
            <w:sz w:val="16"/>
            <w:szCs w:val="16"/>
            <w:lang w:eastAsia="pt-BR"/>
          </w:rPr>
          <w:t xml:space="preserve">This parameter sets the Maximum Transfer Unit (MTU) of an interface. </w:t>
        </w:r>
      </w:ins>
    </w:p>
    <w:p w:rsidR="00300B32" w:rsidRPr="00300B32" w:rsidRDefault="00300B32" w:rsidP="00300B32">
      <w:pPr>
        <w:spacing w:after="0" w:line="240" w:lineRule="auto"/>
        <w:rPr>
          <w:ins w:id="42" w:author="Unknown"/>
          <w:rFonts w:ascii="Times New Roman" w:eastAsia="Times New Roman" w:hAnsi="Times New Roman" w:cs="Times New Roman"/>
          <w:color w:val="000000" w:themeColor="text1"/>
          <w:sz w:val="16"/>
          <w:szCs w:val="16"/>
          <w:lang w:eastAsia="pt-BR"/>
        </w:rPr>
      </w:pPr>
      <w:ins w:id="43" w:author="Unknown">
        <w:r w:rsidRPr="00300B32">
          <w:rPr>
            <w:rFonts w:ascii="Times New Roman" w:eastAsia="Times New Roman" w:hAnsi="Times New Roman" w:cs="Times New Roman"/>
            <w:b/>
            <w:bCs/>
            <w:color w:val="000000" w:themeColor="text1"/>
            <w:sz w:val="16"/>
            <w:szCs w:val="16"/>
            <w:lang w:eastAsia="pt-BR"/>
          </w:rPr>
          <w:t>dstaddr addr</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44" w:author="Unknown"/>
          <w:rFonts w:ascii="Times New Roman" w:eastAsia="Times New Roman" w:hAnsi="Times New Roman" w:cs="Times New Roman"/>
          <w:color w:val="000000" w:themeColor="text1"/>
          <w:sz w:val="16"/>
          <w:szCs w:val="16"/>
          <w:lang w:eastAsia="pt-BR"/>
        </w:rPr>
      </w:pPr>
      <w:ins w:id="45" w:author="Unknown">
        <w:r w:rsidRPr="00300B32">
          <w:rPr>
            <w:rFonts w:ascii="Times New Roman" w:eastAsia="Times New Roman" w:hAnsi="Times New Roman" w:cs="Times New Roman"/>
            <w:color w:val="000000" w:themeColor="text1"/>
            <w:sz w:val="16"/>
            <w:szCs w:val="16"/>
            <w:lang w:eastAsia="pt-BR"/>
          </w:rPr>
          <w:t xml:space="preserve">Set the remote IP address for a point-to-point link (such as PPP). This keyword is now obsolete; use the </w:t>
        </w:r>
        <w:r w:rsidRPr="00300B32">
          <w:rPr>
            <w:rFonts w:ascii="Times New Roman" w:eastAsia="Times New Roman" w:hAnsi="Times New Roman" w:cs="Times New Roman"/>
            <w:b/>
            <w:bCs/>
            <w:color w:val="000000" w:themeColor="text1"/>
            <w:sz w:val="16"/>
            <w:szCs w:val="16"/>
            <w:lang w:eastAsia="pt-BR"/>
          </w:rPr>
          <w:t>pointopoint</w:t>
        </w:r>
        <w:r w:rsidRPr="00300B32">
          <w:rPr>
            <w:rFonts w:ascii="Times New Roman" w:eastAsia="Times New Roman" w:hAnsi="Times New Roman" w:cs="Times New Roman"/>
            <w:color w:val="000000" w:themeColor="text1"/>
            <w:sz w:val="16"/>
            <w:szCs w:val="16"/>
            <w:lang w:eastAsia="pt-BR"/>
          </w:rPr>
          <w:t xml:space="preserve"> keyword instead. </w:t>
        </w:r>
      </w:ins>
    </w:p>
    <w:p w:rsidR="00300B32" w:rsidRPr="00300B32" w:rsidRDefault="00300B32" w:rsidP="00300B32">
      <w:pPr>
        <w:spacing w:after="0" w:line="240" w:lineRule="auto"/>
        <w:rPr>
          <w:ins w:id="46" w:author="Unknown"/>
          <w:rFonts w:ascii="Times New Roman" w:eastAsia="Times New Roman" w:hAnsi="Times New Roman" w:cs="Times New Roman"/>
          <w:color w:val="000000" w:themeColor="text1"/>
          <w:sz w:val="16"/>
          <w:szCs w:val="16"/>
          <w:lang w:eastAsia="pt-BR"/>
        </w:rPr>
      </w:pPr>
      <w:ins w:id="47" w:author="Unknown">
        <w:r w:rsidRPr="00300B32">
          <w:rPr>
            <w:rFonts w:ascii="Times New Roman" w:eastAsia="Times New Roman" w:hAnsi="Times New Roman" w:cs="Times New Roman"/>
            <w:b/>
            <w:bCs/>
            <w:color w:val="000000" w:themeColor="text1"/>
            <w:sz w:val="16"/>
            <w:szCs w:val="16"/>
            <w:lang w:eastAsia="pt-BR"/>
          </w:rPr>
          <w:t>netmask addr</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48" w:author="Unknown"/>
          <w:rFonts w:ascii="Times New Roman" w:eastAsia="Times New Roman" w:hAnsi="Times New Roman" w:cs="Times New Roman"/>
          <w:color w:val="000000" w:themeColor="text1"/>
          <w:sz w:val="16"/>
          <w:szCs w:val="16"/>
          <w:lang w:eastAsia="pt-BR"/>
        </w:rPr>
      </w:pPr>
      <w:ins w:id="49" w:author="Unknown">
        <w:r w:rsidRPr="00300B32">
          <w:rPr>
            <w:rFonts w:ascii="Times New Roman" w:eastAsia="Times New Roman" w:hAnsi="Times New Roman" w:cs="Times New Roman"/>
            <w:color w:val="000000" w:themeColor="text1"/>
            <w:sz w:val="16"/>
            <w:szCs w:val="16"/>
            <w:lang w:eastAsia="pt-BR"/>
          </w:rPr>
          <w:t xml:space="preserve">Set the IP network mask for this interface. This value defaults to the usual class A, B or C network mask (as derived from the interface IP address), but it can be set to any value. </w:t>
        </w:r>
      </w:ins>
    </w:p>
    <w:p w:rsidR="00300B32" w:rsidRPr="00300B32" w:rsidRDefault="00300B32" w:rsidP="00300B32">
      <w:pPr>
        <w:spacing w:after="0" w:line="240" w:lineRule="auto"/>
        <w:rPr>
          <w:ins w:id="50" w:author="Unknown"/>
          <w:rFonts w:ascii="Times New Roman" w:eastAsia="Times New Roman" w:hAnsi="Times New Roman" w:cs="Times New Roman"/>
          <w:color w:val="000000" w:themeColor="text1"/>
          <w:sz w:val="16"/>
          <w:szCs w:val="16"/>
          <w:lang w:eastAsia="pt-BR"/>
        </w:rPr>
      </w:pPr>
      <w:ins w:id="51" w:author="Unknown">
        <w:r w:rsidRPr="00300B32">
          <w:rPr>
            <w:rFonts w:ascii="Times New Roman" w:eastAsia="Times New Roman" w:hAnsi="Times New Roman" w:cs="Times New Roman"/>
            <w:b/>
            <w:bCs/>
            <w:color w:val="000000" w:themeColor="text1"/>
            <w:sz w:val="16"/>
            <w:szCs w:val="16"/>
            <w:lang w:eastAsia="pt-BR"/>
          </w:rPr>
          <w:t>add addr/prefixlen</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52" w:author="Unknown"/>
          <w:rFonts w:ascii="Times New Roman" w:eastAsia="Times New Roman" w:hAnsi="Times New Roman" w:cs="Times New Roman"/>
          <w:color w:val="000000" w:themeColor="text1"/>
          <w:sz w:val="16"/>
          <w:szCs w:val="16"/>
          <w:lang w:eastAsia="pt-BR"/>
        </w:rPr>
      </w:pPr>
      <w:ins w:id="53" w:author="Unknown">
        <w:r w:rsidRPr="00300B32">
          <w:rPr>
            <w:rFonts w:ascii="Times New Roman" w:eastAsia="Times New Roman" w:hAnsi="Times New Roman" w:cs="Times New Roman"/>
            <w:color w:val="000000" w:themeColor="text1"/>
            <w:sz w:val="16"/>
            <w:szCs w:val="16"/>
            <w:lang w:eastAsia="pt-BR"/>
          </w:rPr>
          <w:t xml:space="preserve">Add an IPv6 address to an interface. </w:t>
        </w:r>
      </w:ins>
    </w:p>
    <w:p w:rsidR="00300B32" w:rsidRPr="00300B32" w:rsidRDefault="00300B32" w:rsidP="00300B32">
      <w:pPr>
        <w:spacing w:after="0" w:line="240" w:lineRule="auto"/>
        <w:rPr>
          <w:ins w:id="54" w:author="Unknown"/>
          <w:rFonts w:ascii="Times New Roman" w:eastAsia="Times New Roman" w:hAnsi="Times New Roman" w:cs="Times New Roman"/>
          <w:color w:val="000000" w:themeColor="text1"/>
          <w:sz w:val="16"/>
          <w:szCs w:val="16"/>
          <w:lang w:eastAsia="pt-BR"/>
        </w:rPr>
      </w:pPr>
      <w:ins w:id="55" w:author="Unknown">
        <w:r w:rsidRPr="00300B32">
          <w:rPr>
            <w:rFonts w:ascii="Times New Roman" w:eastAsia="Times New Roman" w:hAnsi="Times New Roman" w:cs="Times New Roman"/>
            <w:b/>
            <w:bCs/>
            <w:color w:val="000000" w:themeColor="text1"/>
            <w:sz w:val="16"/>
            <w:szCs w:val="16"/>
            <w:lang w:eastAsia="pt-BR"/>
          </w:rPr>
          <w:t>del addr/prefixlen</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56" w:author="Unknown"/>
          <w:rFonts w:ascii="Times New Roman" w:eastAsia="Times New Roman" w:hAnsi="Times New Roman" w:cs="Times New Roman"/>
          <w:color w:val="000000" w:themeColor="text1"/>
          <w:sz w:val="16"/>
          <w:szCs w:val="16"/>
          <w:lang w:eastAsia="pt-BR"/>
        </w:rPr>
      </w:pPr>
      <w:ins w:id="57" w:author="Unknown">
        <w:r w:rsidRPr="00300B32">
          <w:rPr>
            <w:rFonts w:ascii="Times New Roman" w:eastAsia="Times New Roman" w:hAnsi="Times New Roman" w:cs="Times New Roman"/>
            <w:color w:val="000000" w:themeColor="text1"/>
            <w:sz w:val="16"/>
            <w:szCs w:val="16"/>
            <w:lang w:eastAsia="pt-BR"/>
          </w:rPr>
          <w:t xml:space="preserve">Remove an IPv6 address from an interface. </w:t>
        </w:r>
      </w:ins>
    </w:p>
    <w:p w:rsidR="00300B32" w:rsidRPr="00300B32" w:rsidRDefault="00300B32" w:rsidP="00300B32">
      <w:pPr>
        <w:spacing w:after="0" w:line="240" w:lineRule="auto"/>
        <w:rPr>
          <w:ins w:id="58" w:author="Unknown"/>
          <w:rFonts w:ascii="Times New Roman" w:eastAsia="Times New Roman" w:hAnsi="Times New Roman" w:cs="Times New Roman"/>
          <w:color w:val="000000" w:themeColor="text1"/>
          <w:sz w:val="16"/>
          <w:szCs w:val="16"/>
          <w:lang w:eastAsia="pt-BR"/>
        </w:rPr>
      </w:pPr>
      <w:ins w:id="59" w:author="Unknown">
        <w:r w:rsidRPr="00300B32">
          <w:rPr>
            <w:rFonts w:ascii="Times New Roman" w:eastAsia="Times New Roman" w:hAnsi="Times New Roman" w:cs="Times New Roman"/>
            <w:b/>
            <w:bCs/>
            <w:color w:val="000000" w:themeColor="text1"/>
            <w:sz w:val="16"/>
            <w:szCs w:val="16"/>
            <w:lang w:eastAsia="pt-BR"/>
          </w:rPr>
          <w:t>tunnel aa.bb.cc.dd</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60" w:author="Unknown"/>
          <w:rFonts w:ascii="Times New Roman" w:eastAsia="Times New Roman" w:hAnsi="Times New Roman" w:cs="Times New Roman"/>
          <w:color w:val="000000" w:themeColor="text1"/>
          <w:sz w:val="16"/>
          <w:szCs w:val="16"/>
          <w:lang w:eastAsia="pt-BR"/>
        </w:rPr>
      </w:pPr>
      <w:ins w:id="61" w:author="Unknown">
        <w:r w:rsidRPr="00300B32">
          <w:rPr>
            <w:rFonts w:ascii="Times New Roman" w:eastAsia="Times New Roman" w:hAnsi="Times New Roman" w:cs="Times New Roman"/>
            <w:color w:val="000000" w:themeColor="text1"/>
            <w:sz w:val="16"/>
            <w:szCs w:val="16"/>
            <w:lang w:eastAsia="pt-BR"/>
          </w:rPr>
          <w:t xml:space="preserve">Create a new SIT (IPv6-in-IPv4) device, tunnelling to the given destination. </w:t>
        </w:r>
      </w:ins>
    </w:p>
    <w:p w:rsidR="00300B32" w:rsidRPr="00300B32" w:rsidRDefault="00300B32" w:rsidP="00300B32">
      <w:pPr>
        <w:spacing w:after="0" w:line="240" w:lineRule="auto"/>
        <w:rPr>
          <w:ins w:id="62" w:author="Unknown"/>
          <w:rFonts w:ascii="Times New Roman" w:eastAsia="Times New Roman" w:hAnsi="Times New Roman" w:cs="Times New Roman"/>
          <w:color w:val="000000" w:themeColor="text1"/>
          <w:sz w:val="16"/>
          <w:szCs w:val="16"/>
          <w:lang w:eastAsia="pt-BR"/>
        </w:rPr>
      </w:pPr>
      <w:ins w:id="63" w:author="Unknown">
        <w:r w:rsidRPr="00300B32">
          <w:rPr>
            <w:rFonts w:ascii="Times New Roman" w:eastAsia="Times New Roman" w:hAnsi="Times New Roman" w:cs="Times New Roman"/>
            <w:b/>
            <w:bCs/>
            <w:color w:val="000000" w:themeColor="text1"/>
            <w:sz w:val="16"/>
            <w:szCs w:val="16"/>
            <w:lang w:eastAsia="pt-BR"/>
          </w:rPr>
          <w:t>irq addr</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64" w:author="Unknown"/>
          <w:rFonts w:ascii="Times New Roman" w:eastAsia="Times New Roman" w:hAnsi="Times New Roman" w:cs="Times New Roman"/>
          <w:color w:val="000000" w:themeColor="text1"/>
          <w:sz w:val="16"/>
          <w:szCs w:val="16"/>
          <w:lang w:eastAsia="pt-BR"/>
        </w:rPr>
      </w:pPr>
      <w:ins w:id="65" w:author="Unknown">
        <w:r w:rsidRPr="00300B32">
          <w:rPr>
            <w:rFonts w:ascii="Times New Roman" w:eastAsia="Times New Roman" w:hAnsi="Times New Roman" w:cs="Times New Roman"/>
            <w:color w:val="000000" w:themeColor="text1"/>
            <w:sz w:val="16"/>
            <w:szCs w:val="16"/>
            <w:lang w:eastAsia="pt-BR"/>
          </w:rPr>
          <w:t xml:space="preserve">Set the interrupt line used by this device. Not all devices can dynamically change their IRQ setting. </w:t>
        </w:r>
      </w:ins>
    </w:p>
    <w:p w:rsidR="00300B32" w:rsidRPr="00300B32" w:rsidRDefault="00300B32" w:rsidP="00300B32">
      <w:pPr>
        <w:spacing w:after="0" w:line="240" w:lineRule="auto"/>
        <w:rPr>
          <w:ins w:id="66" w:author="Unknown"/>
          <w:rFonts w:ascii="Times New Roman" w:eastAsia="Times New Roman" w:hAnsi="Times New Roman" w:cs="Times New Roman"/>
          <w:color w:val="000000" w:themeColor="text1"/>
          <w:sz w:val="16"/>
          <w:szCs w:val="16"/>
          <w:lang w:eastAsia="pt-BR"/>
        </w:rPr>
      </w:pPr>
      <w:ins w:id="67" w:author="Unknown">
        <w:r w:rsidRPr="00300B32">
          <w:rPr>
            <w:rFonts w:ascii="Times New Roman" w:eastAsia="Times New Roman" w:hAnsi="Times New Roman" w:cs="Times New Roman"/>
            <w:b/>
            <w:bCs/>
            <w:color w:val="000000" w:themeColor="text1"/>
            <w:sz w:val="16"/>
            <w:szCs w:val="16"/>
            <w:lang w:eastAsia="pt-BR"/>
          </w:rPr>
          <w:t>io_addr addr</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68" w:author="Unknown"/>
          <w:rFonts w:ascii="Times New Roman" w:eastAsia="Times New Roman" w:hAnsi="Times New Roman" w:cs="Times New Roman"/>
          <w:color w:val="000000" w:themeColor="text1"/>
          <w:sz w:val="16"/>
          <w:szCs w:val="16"/>
          <w:lang w:eastAsia="pt-BR"/>
        </w:rPr>
      </w:pPr>
      <w:ins w:id="69" w:author="Unknown">
        <w:r w:rsidRPr="00300B32">
          <w:rPr>
            <w:rFonts w:ascii="Times New Roman" w:eastAsia="Times New Roman" w:hAnsi="Times New Roman" w:cs="Times New Roman"/>
            <w:color w:val="000000" w:themeColor="text1"/>
            <w:sz w:val="16"/>
            <w:szCs w:val="16"/>
            <w:lang w:eastAsia="pt-BR"/>
          </w:rPr>
          <w:t xml:space="preserve">Set the start address in I/O space for this device. </w:t>
        </w:r>
      </w:ins>
    </w:p>
    <w:p w:rsidR="00300B32" w:rsidRPr="00300B32" w:rsidRDefault="00300B32" w:rsidP="00300B32">
      <w:pPr>
        <w:spacing w:after="0" w:line="240" w:lineRule="auto"/>
        <w:rPr>
          <w:ins w:id="70" w:author="Unknown"/>
          <w:rFonts w:ascii="Times New Roman" w:eastAsia="Times New Roman" w:hAnsi="Times New Roman" w:cs="Times New Roman"/>
          <w:color w:val="000000" w:themeColor="text1"/>
          <w:sz w:val="16"/>
          <w:szCs w:val="16"/>
          <w:lang w:eastAsia="pt-BR"/>
        </w:rPr>
      </w:pPr>
      <w:ins w:id="71" w:author="Unknown">
        <w:r w:rsidRPr="00300B32">
          <w:rPr>
            <w:rFonts w:ascii="Times New Roman" w:eastAsia="Times New Roman" w:hAnsi="Times New Roman" w:cs="Times New Roman"/>
            <w:b/>
            <w:bCs/>
            <w:color w:val="000000" w:themeColor="text1"/>
            <w:sz w:val="16"/>
            <w:szCs w:val="16"/>
            <w:lang w:eastAsia="pt-BR"/>
          </w:rPr>
          <w:t>mem_start addr</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72" w:author="Unknown"/>
          <w:rFonts w:ascii="Times New Roman" w:eastAsia="Times New Roman" w:hAnsi="Times New Roman" w:cs="Times New Roman"/>
          <w:color w:val="000000" w:themeColor="text1"/>
          <w:sz w:val="16"/>
          <w:szCs w:val="16"/>
          <w:lang w:eastAsia="pt-BR"/>
        </w:rPr>
      </w:pPr>
      <w:ins w:id="73" w:author="Unknown">
        <w:r w:rsidRPr="00300B32">
          <w:rPr>
            <w:rFonts w:ascii="Times New Roman" w:eastAsia="Times New Roman" w:hAnsi="Times New Roman" w:cs="Times New Roman"/>
            <w:color w:val="000000" w:themeColor="text1"/>
            <w:sz w:val="16"/>
            <w:szCs w:val="16"/>
            <w:lang w:eastAsia="pt-BR"/>
          </w:rPr>
          <w:t xml:space="preserve">Set the start address for shared memory used by this device. Only a few devices need this. </w:t>
        </w:r>
      </w:ins>
    </w:p>
    <w:p w:rsidR="00300B32" w:rsidRPr="00300B32" w:rsidRDefault="00300B32" w:rsidP="00300B32">
      <w:pPr>
        <w:spacing w:after="0" w:line="240" w:lineRule="auto"/>
        <w:rPr>
          <w:ins w:id="74" w:author="Unknown"/>
          <w:rFonts w:ascii="Times New Roman" w:eastAsia="Times New Roman" w:hAnsi="Times New Roman" w:cs="Times New Roman"/>
          <w:color w:val="000000" w:themeColor="text1"/>
          <w:sz w:val="16"/>
          <w:szCs w:val="16"/>
          <w:lang w:eastAsia="pt-BR"/>
        </w:rPr>
      </w:pPr>
      <w:ins w:id="75" w:author="Unknown">
        <w:r w:rsidRPr="00300B32">
          <w:rPr>
            <w:rFonts w:ascii="Times New Roman" w:eastAsia="Times New Roman" w:hAnsi="Times New Roman" w:cs="Times New Roman"/>
            <w:b/>
            <w:bCs/>
            <w:color w:val="000000" w:themeColor="text1"/>
            <w:sz w:val="16"/>
            <w:szCs w:val="16"/>
            <w:lang w:eastAsia="pt-BR"/>
          </w:rPr>
          <w:t>media type</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76" w:author="Unknown"/>
          <w:rFonts w:ascii="Times New Roman" w:eastAsia="Times New Roman" w:hAnsi="Times New Roman" w:cs="Times New Roman"/>
          <w:color w:val="000000" w:themeColor="text1"/>
          <w:sz w:val="16"/>
          <w:szCs w:val="16"/>
          <w:lang w:eastAsia="pt-BR"/>
        </w:rPr>
      </w:pPr>
      <w:ins w:id="77" w:author="Unknown">
        <w:r w:rsidRPr="00300B32">
          <w:rPr>
            <w:rFonts w:ascii="Times New Roman" w:eastAsia="Times New Roman" w:hAnsi="Times New Roman" w:cs="Times New Roman"/>
            <w:color w:val="000000" w:themeColor="text1"/>
            <w:sz w:val="16"/>
            <w:szCs w:val="16"/>
            <w:lang w:eastAsia="pt-BR"/>
          </w:rPr>
          <w:t xml:space="preserve">Set the physical port or medium type to be used by the device. Not all devices can change this setting, and those that can vary in what values they support. Typical values for </w:t>
        </w:r>
        <w:r w:rsidRPr="00300B32">
          <w:rPr>
            <w:rFonts w:ascii="Times New Roman" w:eastAsia="Times New Roman" w:hAnsi="Times New Roman" w:cs="Times New Roman"/>
            <w:b/>
            <w:bCs/>
            <w:color w:val="000000" w:themeColor="text1"/>
            <w:sz w:val="16"/>
            <w:szCs w:val="16"/>
            <w:lang w:eastAsia="pt-BR"/>
          </w:rPr>
          <w:t>type</w:t>
        </w:r>
        <w:r w:rsidRPr="00300B32">
          <w:rPr>
            <w:rFonts w:ascii="Times New Roman" w:eastAsia="Times New Roman" w:hAnsi="Times New Roman" w:cs="Times New Roman"/>
            <w:color w:val="000000" w:themeColor="text1"/>
            <w:sz w:val="16"/>
            <w:szCs w:val="16"/>
            <w:lang w:eastAsia="pt-BR"/>
          </w:rPr>
          <w:t xml:space="preserve"> are </w:t>
        </w:r>
        <w:r w:rsidRPr="00300B32">
          <w:rPr>
            <w:rFonts w:ascii="Times New Roman" w:eastAsia="Times New Roman" w:hAnsi="Times New Roman" w:cs="Times New Roman"/>
            <w:b/>
            <w:bCs/>
            <w:color w:val="000000" w:themeColor="text1"/>
            <w:sz w:val="16"/>
            <w:szCs w:val="16"/>
            <w:lang w:eastAsia="pt-BR"/>
          </w:rPr>
          <w:t>10base2</w:t>
        </w:r>
        <w:r w:rsidRPr="00300B32">
          <w:rPr>
            <w:rFonts w:ascii="Times New Roman" w:eastAsia="Times New Roman" w:hAnsi="Times New Roman" w:cs="Times New Roman"/>
            <w:color w:val="000000" w:themeColor="text1"/>
            <w:sz w:val="16"/>
            <w:szCs w:val="16"/>
            <w:lang w:eastAsia="pt-BR"/>
          </w:rPr>
          <w:t xml:space="preserve"> (thin Ethernet), </w:t>
        </w:r>
        <w:r w:rsidRPr="00300B32">
          <w:rPr>
            <w:rFonts w:ascii="Times New Roman" w:eastAsia="Times New Roman" w:hAnsi="Times New Roman" w:cs="Times New Roman"/>
            <w:b/>
            <w:bCs/>
            <w:color w:val="000000" w:themeColor="text1"/>
            <w:sz w:val="16"/>
            <w:szCs w:val="16"/>
            <w:lang w:eastAsia="pt-BR"/>
          </w:rPr>
          <w:t>10baseT</w:t>
        </w:r>
        <w:r w:rsidRPr="00300B32">
          <w:rPr>
            <w:rFonts w:ascii="Times New Roman" w:eastAsia="Times New Roman" w:hAnsi="Times New Roman" w:cs="Times New Roman"/>
            <w:color w:val="000000" w:themeColor="text1"/>
            <w:sz w:val="16"/>
            <w:szCs w:val="16"/>
            <w:lang w:eastAsia="pt-BR"/>
          </w:rPr>
          <w:t xml:space="preserve"> (twisted-pair 10Mbps Ethernet), </w:t>
        </w:r>
        <w:r w:rsidRPr="00300B32">
          <w:rPr>
            <w:rFonts w:ascii="Times New Roman" w:eastAsia="Times New Roman" w:hAnsi="Times New Roman" w:cs="Times New Roman"/>
            <w:b/>
            <w:bCs/>
            <w:color w:val="000000" w:themeColor="text1"/>
            <w:sz w:val="16"/>
            <w:szCs w:val="16"/>
            <w:lang w:eastAsia="pt-BR"/>
          </w:rPr>
          <w:t>AUI</w:t>
        </w:r>
        <w:r w:rsidRPr="00300B32">
          <w:rPr>
            <w:rFonts w:ascii="Times New Roman" w:eastAsia="Times New Roman" w:hAnsi="Times New Roman" w:cs="Times New Roman"/>
            <w:color w:val="000000" w:themeColor="text1"/>
            <w:sz w:val="16"/>
            <w:szCs w:val="16"/>
            <w:lang w:eastAsia="pt-BR"/>
          </w:rPr>
          <w:t xml:space="preserve"> (external transceiver) and so on. The special medium type of </w:t>
        </w:r>
        <w:r w:rsidRPr="00300B32">
          <w:rPr>
            <w:rFonts w:ascii="Times New Roman" w:eastAsia="Times New Roman" w:hAnsi="Times New Roman" w:cs="Times New Roman"/>
            <w:b/>
            <w:bCs/>
            <w:color w:val="000000" w:themeColor="text1"/>
            <w:sz w:val="16"/>
            <w:szCs w:val="16"/>
            <w:lang w:eastAsia="pt-BR"/>
          </w:rPr>
          <w:t>auto</w:t>
        </w:r>
        <w:r w:rsidRPr="00300B32">
          <w:rPr>
            <w:rFonts w:ascii="Times New Roman" w:eastAsia="Times New Roman" w:hAnsi="Times New Roman" w:cs="Times New Roman"/>
            <w:color w:val="000000" w:themeColor="text1"/>
            <w:sz w:val="16"/>
            <w:szCs w:val="16"/>
            <w:lang w:eastAsia="pt-BR"/>
          </w:rPr>
          <w:t xml:space="preserve"> can be used to tell the driver to auto-sense the media. Again, not all drivers can do this. </w:t>
        </w:r>
      </w:ins>
    </w:p>
    <w:p w:rsidR="00300B32" w:rsidRPr="00300B32" w:rsidRDefault="00300B32" w:rsidP="00300B32">
      <w:pPr>
        <w:spacing w:after="0" w:line="240" w:lineRule="auto"/>
        <w:rPr>
          <w:ins w:id="78" w:author="Unknown"/>
          <w:rFonts w:ascii="Times New Roman" w:eastAsia="Times New Roman" w:hAnsi="Times New Roman" w:cs="Times New Roman"/>
          <w:color w:val="000000" w:themeColor="text1"/>
          <w:sz w:val="16"/>
          <w:szCs w:val="16"/>
          <w:lang w:eastAsia="pt-BR"/>
        </w:rPr>
      </w:pPr>
      <w:ins w:id="79" w:author="Unknown">
        <w:r w:rsidRPr="00300B32">
          <w:rPr>
            <w:rFonts w:ascii="Times New Roman" w:eastAsia="Times New Roman" w:hAnsi="Times New Roman" w:cs="Times New Roman"/>
            <w:b/>
            <w:bCs/>
            <w:color w:val="000000" w:themeColor="text1"/>
            <w:sz w:val="16"/>
            <w:szCs w:val="16"/>
            <w:lang w:eastAsia="pt-BR"/>
          </w:rPr>
          <w:t>[-]broadcast [addr]</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80" w:author="Unknown"/>
          <w:rFonts w:ascii="Times New Roman" w:eastAsia="Times New Roman" w:hAnsi="Times New Roman" w:cs="Times New Roman"/>
          <w:color w:val="000000" w:themeColor="text1"/>
          <w:sz w:val="16"/>
          <w:szCs w:val="16"/>
          <w:lang w:eastAsia="pt-BR"/>
        </w:rPr>
      </w:pPr>
      <w:ins w:id="81" w:author="Unknown">
        <w:r w:rsidRPr="00300B32">
          <w:rPr>
            <w:rFonts w:ascii="Times New Roman" w:eastAsia="Times New Roman" w:hAnsi="Times New Roman" w:cs="Times New Roman"/>
            <w:color w:val="000000" w:themeColor="text1"/>
            <w:sz w:val="16"/>
            <w:szCs w:val="16"/>
            <w:lang w:eastAsia="pt-BR"/>
          </w:rPr>
          <w:t xml:space="preserve">If the address argument is given, set the protocol broadcast address for this interface. Otherwise, set (or clear) the </w:t>
        </w:r>
        <w:r w:rsidRPr="00300B32">
          <w:rPr>
            <w:rFonts w:ascii="Times New Roman" w:eastAsia="Times New Roman" w:hAnsi="Times New Roman" w:cs="Times New Roman"/>
            <w:b/>
            <w:bCs/>
            <w:color w:val="000000" w:themeColor="text1"/>
            <w:sz w:val="16"/>
            <w:szCs w:val="16"/>
            <w:lang w:eastAsia="pt-BR"/>
          </w:rPr>
          <w:t>IFF_BROADCAST</w:t>
        </w:r>
        <w:r w:rsidRPr="00300B32">
          <w:rPr>
            <w:rFonts w:ascii="Times New Roman" w:eastAsia="Times New Roman" w:hAnsi="Times New Roman" w:cs="Times New Roman"/>
            <w:color w:val="000000" w:themeColor="text1"/>
            <w:sz w:val="16"/>
            <w:szCs w:val="16"/>
            <w:lang w:eastAsia="pt-BR"/>
          </w:rPr>
          <w:t xml:space="preserve"> flag for the interface. </w:t>
        </w:r>
      </w:ins>
    </w:p>
    <w:p w:rsidR="00300B32" w:rsidRPr="00300B32" w:rsidRDefault="00300B32" w:rsidP="00300B32">
      <w:pPr>
        <w:spacing w:after="0" w:line="240" w:lineRule="auto"/>
        <w:rPr>
          <w:ins w:id="82" w:author="Unknown"/>
          <w:rFonts w:ascii="Times New Roman" w:eastAsia="Times New Roman" w:hAnsi="Times New Roman" w:cs="Times New Roman"/>
          <w:color w:val="000000" w:themeColor="text1"/>
          <w:sz w:val="16"/>
          <w:szCs w:val="16"/>
          <w:lang w:eastAsia="pt-BR"/>
        </w:rPr>
      </w:pPr>
      <w:ins w:id="83" w:author="Unknown">
        <w:r w:rsidRPr="00300B32">
          <w:rPr>
            <w:rFonts w:ascii="Times New Roman" w:eastAsia="Times New Roman" w:hAnsi="Times New Roman" w:cs="Times New Roman"/>
            <w:b/>
            <w:bCs/>
            <w:color w:val="000000" w:themeColor="text1"/>
            <w:sz w:val="16"/>
            <w:szCs w:val="16"/>
            <w:lang w:eastAsia="pt-BR"/>
          </w:rPr>
          <w:t>[-]pointopoint [addr]</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84" w:author="Unknown"/>
          <w:rFonts w:ascii="Times New Roman" w:eastAsia="Times New Roman" w:hAnsi="Times New Roman" w:cs="Times New Roman"/>
          <w:color w:val="000000" w:themeColor="text1"/>
          <w:sz w:val="16"/>
          <w:szCs w:val="16"/>
          <w:lang w:eastAsia="pt-BR"/>
        </w:rPr>
      </w:pPr>
      <w:ins w:id="85" w:author="Unknown">
        <w:r w:rsidRPr="00300B32">
          <w:rPr>
            <w:rFonts w:ascii="Times New Roman" w:eastAsia="Times New Roman" w:hAnsi="Times New Roman" w:cs="Times New Roman"/>
            <w:color w:val="000000" w:themeColor="text1"/>
            <w:sz w:val="16"/>
            <w:szCs w:val="16"/>
            <w:lang w:eastAsia="pt-BR"/>
          </w:rPr>
          <w:t xml:space="preserve">This keyword enables the </w:t>
        </w:r>
        <w:r w:rsidRPr="00300B32">
          <w:rPr>
            <w:rFonts w:ascii="Times New Roman" w:eastAsia="Times New Roman" w:hAnsi="Times New Roman" w:cs="Times New Roman"/>
            <w:b/>
            <w:bCs/>
            <w:color w:val="000000" w:themeColor="text1"/>
            <w:sz w:val="16"/>
            <w:szCs w:val="16"/>
            <w:lang w:eastAsia="pt-BR"/>
          </w:rPr>
          <w:t>point-to-point</w:t>
        </w:r>
        <w:r w:rsidRPr="00300B32">
          <w:rPr>
            <w:rFonts w:ascii="Times New Roman" w:eastAsia="Times New Roman" w:hAnsi="Times New Roman" w:cs="Times New Roman"/>
            <w:color w:val="000000" w:themeColor="text1"/>
            <w:sz w:val="16"/>
            <w:szCs w:val="16"/>
            <w:lang w:eastAsia="pt-BR"/>
          </w:rPr>
          <w:t xml:space="preserve"> mode of an interface, meaning that it is a direct link between two machines with nobody else listening on it.</w:t>
        </w:r>
        <w:r w:rsidRPr="00300B32">
          <w:rPr>
            <w:rFonts w:ascii="Times New Roman" w:eastAsia="Times New Roman" w:hAnsi="Times New Roman" w:cs="Times New Roman"/>
            <w:color w:val="000000" w:themeColor="text1"/>
            <w:sz w:val="16"/>
            <w:szCs w:val="16"/>
            <w:lang w:eastAsia="pt-BR"/>
          </w:rPr>
          <w:br/>
          <w:t xml:space="preserve">If the address argument is also given, set the protocol address of the other side of the link, just like the obsolete </w:t>
        </w:r>
        <w:r w:rsidRPr="00300B32">
          <w:rPr>
            <w:rFonts w:ascii="Times New Roman" w:eastAsia="Times New Roman" w:hAnsi="Times New Roman" w:cs="Times New Roman"/>
            <w:b/>
            <w:bCs/>
            <w:color w:val="000000" w:themeColor="text1"/>
            <w:sz w:val="16"/>
            <w:szCs w:val="16"/>
            <w:lang w:eastAsia="pt-BR"/>
          </w:rPr>
          <w:t>dstaddr</w:t>
        </w:r>
        <w:r w:rsidRPr="00300B32">
          <w:rPr>
            <w:rFonts w:ascii="Times New Roman" w:eastAsia="Times New Roman" w:hAnsi="Times New Roman" w:cs="Times New Roman"/>
            <w:color w:val="000000" w:themeColor="text1"/>
            <w:sz w:val="16"/>
            <w:szCs w:val="16"/>
            <w:lang w:eastAsia="pt-BR"/>
          </w:rPr>
          <w:t xml:space="preserve"> keyword does. Otherwise, set or clear the </w:t>
        </w:r>
        <w:r w:rsidRPr="00300B32">
          <w:rPr>
            <w:rFonts w:ascii="Times New Roman" w:eastAsia="Times New Roman" w:hAnsi="Times New Roman" w:cs="Times New Roman"/>
            <w:b/>
            <w:bCs/>
            <w:color w:val="000000" w:themeColor="text1"/>
            <w:sz w:val="16"/>
            <w:szCs w:val="16"/>
            <w:lang w:eastAsia="pt-BR"/>
          </w:rPr>
          <w:t>IFF_POINTOPOINT</w:t>
        </w:r>
        <w:r w:rsidRPr="00300B32">
          <w:rPr>
            <w:rFonts w:ascii="Times New Roman" w:eastAsia="Times New Roman" w:hAnsi="Times New Roman" w:cs="Times New Roman"/>
            <w:color w:val="000000" w:themeColor="text1"/>
            <w:sz w:val="16"/>
            <w:szCs w:val="16"/>
            <w:lang w:eastAsia="pt-BR"/>
          </w:rPr>
          <w:t xml:space="preserve"> flag for the interface. </w:t>
        </w:r>
      </w:ins>
    </w:p>
    <w:p w:rsidR="00300B32" w:rsidRPr="00300B32" w:rsidRDefault="00300B32" w:rsidP="00300B32">
      <w:pPr>
        <w:spacing w:after="0" w:line="240" w:lineRule="auto"/>
        <w:rPr>
          <w:ins w:id="86" w:author="Unknown"/>
          <w:rFonts w:ascii="Times New Roman" w:eastAsia="Times New Roman" w:hAnsi="Times New Roman" w:cs="Times New Roman"/>
          <w:color w:val="000000" w:themeColor="text1"/>
          <w:sz w:val="16"/>
          <w:szCs w:val="16"/>
          <w:lang w:eastAsia="pt-BR"/>
        </w:rPr>
      </w:pPr>
      <w:ins w:id="87" w:author="Unknown">
        <w:r w:rsidRPr="00300B32">
          <w:rPr>
            <w:rFonts w:ascii="Times New Roman" w:eastAsia="Times New Roman" w:hAnsi="Times New Roman" w:cs="Times New Roman"/>
            <w:b/>
            <w:bCs/>
            <w:color w:val="000000" w:themeColor="text1"/>
            <w:sz w:val="16"/>
            <w:szCs w:val="16"/>
            <w:lang w:eastAsia="pt-BR"/>
          </w:rPr>
          <w:t>hw class address</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88" w:author="Unknown"/>
          <w:rFonts w:ascii="Times New Roman" w:eastAsia="Times New Roman" w:hAnsi="Times New Roman" w:cs="Times New Roman"/>
          <w:color w:val="000000" w:themeColor="text1"/>
          <w:sz w:val="16"/>
          <w:szCs w:val="16"/>
          <w:lang w:eastAsia="pt-BR"/>
        </w:rPr>
      </w:pPr>
      <w:ins w:id="89" w:author="Unknown">
        <w:r w:rsidRPr="00300B32">
          <w:rPr>
            <w:rFonts w:ascii="Times New Roman" w:eastAsia="Times New Roman" w:hAnsi="Times New Roman" w:cs="Times New Roman"/>
            <w:color w:val="000000" w:themeColor="text1"/>
            <w:sz w:val="16"/>
            <w:szCs w:val="16"/>
            <w:lang w:eastAsia="pt-BR"/>
          </w:rPr>
          <w:t xml:space="preserve">Set the hardware address of this interface, if the device driver supports this operation. The keyword must be followed by the name of the hardware class and the printable ASCII equivalent of the hardware address. Hardware classes currently supported include </w:t>
        </w:r>
        <w:r w:rsidRPr="00300B32">
          <w:rPr>
            <w:rFonts w:ascii="Times New Roman" w:eastAsia="Times New Roman" w:hAnsi="Times New Roman" w:cs="Times New Roman"/>
            <w:b/>
            <w:bCs/>
            <w:color w:val="000000" w:themeColor="text1"/>
            <w:sz w:val="16"/>
            <w:szCs w:val="16"/>
            <w:lang w:eastAsia="pt-BR"/>
          </w:rPr>
          <w:t>ether</w:t>
        </w:r>
        <w:r w:rsidRPr="00300B32">
          <w:rPr>
            <w:rFonts w:ascii="Times New Roman" w:eastAsia="Times New Roman" w:hAnsi="Times New Roman" w:cs="Times New Roman"/>
            <w:color w:val="000000" w:themeColor="text1"/>
            <w:sz w:val="16"/>
            <w:szCs w:val="16"/>
            <w:lang w:eastAsia="pt-BR"/>
          </w:rPr>
          <w:t xml:space="preserve"> (Ethernet), </w:t>
        </w:r>
        <w:r w:rsidRPr="00300B32">
          <w:rPr>
            <w:rFonts w:ascii="Times New Roman" w:eastAsia="Times New Roman" w:hAnsi="Times New Roman" w:cs="Times New Roman"/>
            <w:b/>
            <w:bCs/>
            <w:color w:val="000000" w:themeColor="text1"/>
            <w:sz w:val="16"/>
            <w:szCs w:val="16"/>
            <w:lang w:eastAsia="pt-BR"/>
          </w:rPr>
          <w:t>ax25</w:t>
        </w:r>
        <w:r w:rsidRPr="00300B32">
          <w:rPr>
            <w:rFonts w:ascii="Times New Roman" w:eastAsia="Times New Roman" w:hAnsi="Times New Roman" w:cs="Times New Roman"/>
            <w:color w:val="000000" w:themeColor="text1"/>
            <w:sz w:val="16"/>
            <w:szCs w:val="16"/>
            <w:lang w:eastAsia="pt-BR"/>
          </w:rPr>
          <w:t xml:space="preserve"> (AMPR AX.25), </w:t>
        </w:r>
        <w:r w:rsidRPr="00300B32">
          <w:rPr>
            <w:rFonts w:ascii="Times New Roman" w:eastAsia="Times New Roman" w:hAnsi="Times New Roman" w:cs="Times New Roman"/>
            <w:b/>
            <w:bCs/>
            <w:color w:val="000000" w:themeColor="text1"/>
            <w:sz w:val="16"/>
            <w:szCs w:val="16"/>
            <w:lang w:eastAsia="pt-BR"/>
          </w:rPr>
          <w:t>ARCnet</w:t>
        </w:r>
        <w:r w:rsidRPr="00300B32">
          <w:rPr>
            <w:rFonts w:ascii="Times New Roman" w:eastAsia="Times New Roman" w:hAnsi="Times New Roman" w:cs="Times New Roman"/>
            <w:color w:val="000000" w:themeColor="text1"/>
            <w:sz w:val="16"/>
            <w:szCs w:val="16"/>
            <w:lang w:eastAsia="pt-BR"/>
          </w:rPr>
          <w:t xml:space="preserve"> and </w:t>
        </w:r>
        <w:r w:rsidRPr="00300B32">
          <w:rPr>
            <w:rFonts w:ascii="Times New Roman" w:eastAsia="Times New Roman" w:hAnsi="Times New Roman" w:cs="Times New Roman"/>
            <w:b/>
            <w:bCs/>
            <w:color w:val="000000" w:themeColor="text1"/>
            <w:sz w:val="16"/>
            <w:szCs w:val="16"/>
            <w:lang w:eastAsia="pt-BR"/>
          </w:rPr>
          <w:t>netrom</w:t>
        </w:r>
        <w:r w:rsidRPr="00300B32">
          <w:rPr>
            <w:rFonts w:ascii="Times New Roman" w:eastAsia="Times New Roman" w:hAnsi="Times New Roman" w:cs="Times New Roman"/>
            <w:color w:val="000000" w:themeColor="text1"/>
            <w:sz w:val="16"/>
            <w:szCs w:val="16"/>
            <w:lang w:eastAsia="pt-BR"/>
          </w:rPr>
          <w:t xml:space="preserve"> (AMPR NET/ROM). </w:t>
        </w:r>
      </w:ins>
    </w:p>
    <w:p w:rsidR="00300B32" w:rsidRPr="00300B32" w:rsidRDefault="00300B32" w:rsidP="00300B32">
      <w:pPr>
        <w:spacing w:after="0" w:line="240" w:lineRule="auto"/>
        <w:rPr>
          <w:ins w:id="90" w:author="Unknown"/>
          <w:rFonts w:ascii="Times New Roman" w:eastAsia="Times New Roman" w:hAnsi="Times New Roman" w:cs="Times New Roman"/>
          <w:color w:val="000000" w:themeColor="text1"/>
          <w:sz w:val="16"/>
          <w:szCs w:val="16"/>
          <w:lang w:eastAsia="pt-BR"/>
        </w:rPr>
      </w:pPr>
      <w:ins w:id="91" w:author="Unknown">
        <w:r w:rsidRPr="00300B32">
          <w:rPr>
            <w:rFonts w:ascii="Times New Roman" w:eastAsia="Times New Roman" w:hAnsi="Times New Roman" w:cs="Times New Roman"/>
            <w:b/>
            <w:bCs/>
            <w:color w:val="000000" w:themeColor="text1"/>
            <w:sz w:val="16"/>
            <w:szCs w:val="16"/>
            <w:lang w:eastAsia="pt-BR"/>
          </w:rPr>
          <w:t>multicast</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92" w:author="Unknown"/>
          <w:rFonts w:ascii="Times New Roman" w:eastAsia="Times New Roman" w:hAnsi="Times New Roman" w:cs="Times New Roman"/>
          <w:color w:val="000000" w:themeColor="text1"/>
          <w:sz w:val="16"/>
          <w:szCs w:val="16"/>
          <w:lang w:eastAsia="pt-BR"/>
        </w:rPr>
      </w:pPr>
      <w:ins w:id="93" w:author="Unknown">
        <w:r w:rsidRPr="00300B32">
          <w:rPr>
            <w:rFonts w:ascii="Times New Roman" w:eastAsia="Times New Roman" w:hAnsi="Times New Roman" w:cs="Times New Roman"/>
            <w:color w:val="000000" w:themeColor="text1"/>
            <w:sz w:val="16"/>
            <w:szCs w:val="16"/>
            <w:lang w:eastAsia="pt-BR"/>
          </w:rPr>
          <w:t xml:space="preserve">Set the multicast flag on the interface. This should not normally be needed as the drivers set the flag correctly themselves. </w:t>
        </w:r>
      </w:ins>
    </w:p>
    <w:p w:rsidR="00300B32" w:rsidRPr="00300B32" w:rsidRDefault="00300B32" w:rsidP="00300B32">
      <w:pPr>
        <w:spacing w:after="0" w:line="240" w:lineRule="auto"/>
        <w:rPr>
          <w:ins w:id="94" w:author="Unknown"/>
          <w:rFonts w:ascii="Times New Roman" w:eastAsia="Times New Roman" w:hAnsi="Times New Roman" w:cs="Times New Roman"/>
          <w:color w:val="000000" w:themeColor="text1"/>
          <w:sz w:val="16"/>
          <w:szCs w:val="16"/>
          <w:lang w:eastAsia="pt-BR"/>
        </w:rPr>
      </w:pPr>
      <w:ins w:id="95" w:author="Unknown">
        <w:r w:rsidRPr="00300B32">
          <w:rPr>
            <w:rFonts w:ascii="Times New Roman" w:eastAsia="Times New Roman" w:hAnsi="Times New Roman" w:cs="Times New Roman"/>
            <w:b/>
            <w:bCs/>
            <w:color w:val="000000" w:themeColor="text1"/>
            <w:sz w:val="16"/>
            <w:szCs w:val="16"/>
            <w:lang w:eastAsia="pt-BR"/>
          </w:rPr>
          <w:t>address</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96" w:author="Unknown"/>
          <w:rFonts w:ascii="Times New Roman" w:eastAsia="Times New Roman" w:hAnsi="Times New Roman" w:cs="Times New Roman"/>
          <w:color w:val="000000" w:themeColor="text1"/>
          <w:sz w:val="16"/>
          <w:szCs w:val="16"/>
          <w:lang w:eastAsia="pt-BR"/>
        </w:rPr>
      </w:pPr>
      <w:ins w:id="97" w:author="Unknown">
        <w:r w:rsidRPr="00300B32">
          <w:rPr>
            <w:rFonts w:ascii="Times New Roman" w:eastAsia="Times New Roman" w:hAnsi="Times New Roman" w:cs="Times New Roman"/>
            <w:color w:val="000000" w:themeColor="text1"/>
            <w:sz w:val="16"/>
            <w:szCs w:val="16"/>
            <w:lang w:eastAsia="pt-BR"/>
          </w:rPr>
          <w:t xml:space="preserve">The IP address to be assigned to this interface. </w:t>
        </w:r>
      </w:ins>
    </w:p>
    <w:p w:rsidR="00300B32" w:rsidRPr="00300B32" w:rsidRDefault="00300B32" w:rsidP="00300B32">
      <w:pPr>
        <w:spacing w:after="0" w:line="240" w:lineRule="auto"/>
        <w:rPr>
          <w:ins w:id="98" w:author="Unknown"/>
          <w:rFonts w:ascii="Times New Roman" w:eastAsia="Times New Roman" w:hAnsi="Times New Roman" w:cs="Times New Roman"/>
          <w:color w:val="000000" w:themeColor="text1"/>
          <w:sz w:val="16"/>
          <w:szCs w:val="16"/>
          <w:lang w:eastAsia="pt-BR"/>
        </w:rPr>
      </w:pPr>
      <w:ins w:id="99" w:author="Unknown">
        <w:r w:rsidRPr="00300B32">
          <w:rPr>
            <w:rFonts w:ascii="Times New Roman" w:eastAsia="Times New Roman" w:hAnsi="Times New Roman" w:cs="Times New Roman"/>
            <w:b/>
            <w:bCs/>
            <w:color w:val="000000" w:themeColor="text1"/>
            <w:sz w:val="16"/>
            <w:szCs w:val="16"/>
            <w:lang w:eastAsia="pt-BR"/>
          </w:rPr>
          <w:t>txqueuelen length</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after="0" w:line="240" w:lineRule="auto"/>
        <w:ind w:left="720"/>
        <w:rPr>
          <w:ins w:id="100" w:author="Unknown"/>
          <w:rFonts w:ascii="Times New Roman" w:eastAsia="Times New Roman" w:hAnsi="Times New Roman" w:cs="Times New Roman"/>
          <w:color w:val="000000" w:themeColor="text1"/>
          <w:sz w:val="16"/>
          <w:szCs w:val="16"/>
          <w:lang w:eastAsia="pt-BR"/>
        </w:rPr>
      </w:pPr>
      <w:ins w:id="101" w:author="Unknown">
        <w:r w:rsidRPr="00300B32">
          <w:rPr>
            <w:rFonts w:ascii="Times New Roman" w:eastAsia="Times New Roman" w:hAnsi="Times New Roman" w:cs="Times New Roman"/>
            <w:color w:val="000000" w:themeColor="text1"/>
            <w:sz w:val="16"/>
            <w:szCs w:val="16"/>
            <w:lang w:eastAsia="pt-BR"/>
          </w:rPr>
          <w:t>Set the length of the transmit queue of the device. It is useful to set this to small values for slower devices with a high latency (modem links, ISDN) to prevent fast bulk transfers from disturbing interactive traffic like telnet too much.</w:t>
        </w:r>
      </w:ins>
    </w:p>
    <w:p w:rsidR="00300B32" w:rsidRPr="00300B32" w:rsidRDefault="00300B32" w:rsidP="00300B32">
      <w:pPr>
        <w:spacing w:before="100" w:beforeAutospacing="1" w:after="100" w:afterAutospacing="1" w:line="240" w:lineRule="auto"/>
        <w:outlineLvl w:val="1"/>
        <w:rPr>
          <w:ins w:id="102" w:author="Unknown"/>
          <w:rFonts w:ascii="Times New Roman" w:eastAsia="Times New Roman" w:hAnsi="Times New Roman" w:cs="Times New Roman"/>
          <w:b/>
          <w:bCs/>
          <w:color w:val="000000" w:themeColor="text1"/>
          <w:sz w:val="16"/>
          <w:szCs w:val="16"/>
          <w:lang w:eastAsia="pt-BR"/>
        </w:rPr>
      </w:pPr>
      <w:ins w:id="103" w:author="Unknown">
        <w:r w:rsidRPr="00300B32">
          <w:rPr>
            <w:rFonts w:ascii="Times New Roman" w:eastAsia="Times New Roman" w:hAnsi="Times New Roman" w:cs="Times New Roman"/>
            <w:b/>
            <w:bCs/>
            <w:color w:val="000000" w:themeColor="text1"/>
            <w:sz w:val="16"/>
            <w:szCs w:val="16"/>
            <w:lang w:eastAsia="pt-BR"/>
          </w:rPr>
          <w:t>Notes</w:t>
        </w:r>
      </w:ins>
    </w:p>
    <w:p w:rsidR="00300B32" w:rsidRPr="00300B32" w:rsidRDefault="00300B32" w:rsidP="00300B32">
      <w:pPr>
        <w:spacing w:after="0" w:line="240" w:lineRule="auto"/>
        <w:rPr>
          <w:ins w:id="104" w:author="Unknown"/>
          <w:rFonts w:ascii="Times New Roman" w:eastAsia="Times New Roman" w:hAnsi="Times New Roman" w:cs="Times New Roman"/>
          <w:color w:val="000000" w:themeColor="text1"/>
          <w:sz w:val="16"/>
          <w:szCs w:val="16"/>
          <w:lang w:eastAsia="pt-BR"/>
        </w:rPr>
      </w:pPr>
      <w:ins w:id="105" w:author="Unknown">
        <w:r w:rsidRPr="00300B32">
          <w:rPr>
            <w:rFonts w:ascii="Times New Roman" w:eastAsia="Times New Roman" w:hAnsi="Times New Roman" w:cs="Times New Roman"/>
            <w:color w:val="000000" w:themeColor="text1"/>
            <w:sz w:val="16"/>
            <w:szCs w:val="16"/>
            <w:lang w:eastAsia="pt-BR"/>
          </w:rPr>
          <w:t xml:space="preserve">Since kernel release 2.2 there are no explicit interface statistics for alias interfaces anymore. The statistics printed for the original address are shared with all alias addresses on the same device. If you want per-address statistics you should add explicit accounting rules for the address using the </w:t>
        </w:r>
        <w:r w:rsidRPr="00300B32">
          <w:rPr>
            <w:rFonts w:ascii="Times New Roman" w:eastAsia="Times New Roman" w:hAnsi="Times New Roman" w:cs="Times New Roman"/>
            <w:b/>
            <w:bCs/>
            <w:i/>
            <w:iCs/>
            <w:color w:val="000000" w:themeColor="text1"/>
            <w:sz w:val="16"/>
            <w:szCs w:val="16"/>
            <w:lang w:eastAsia="pt-BR"/>
          </w:rPr>
          <w:t>ipchains(8)</w:t>
        </w:r>
        <w:r w:rsidRPr="00300B32">
          <w:rPr>
            <w:rFonts w:ascii="Times New Roman" w:eastAsia="Times New Roman" w:hAnsi="Times New Roman" w:cs="Times New Roman"/>
            <w:color w:val="000000" w:themeColor="text1"/>
            <w:sz w:val="16"/>
            <w:szCs w:val="16"/>
            <w:lang w:eastAsia="pt-BR"/>
          </w:rPr>
          <w:t xml:space="preserve"> command. </w:t>
        </w:r>
      </w:ins>
    </w:p>
    <w:p w:rsidR="00300B32" w:rsidRPr="00300B32" w:rsidRDefault="00300B32" w:rsidP="00300B32">
      <w:pPr>
        <w:spacing w:before="100" w:beforeAutospacing="1" w:after="100" w:afterAutospacing="1" w:line="240" w:lineRule="auto"/>
        <w:rPr>
          <w:ins w:id="106" w:author="Unknown"/>
          <w:rFonts w:ascii="Times New Roman" w:eastAsia="Times New Roman" w:hAnsi="Times New Roman" w:cs="Times New Roman"/>
          <w:color w:val="000000" w:themeColor="text1"/>
          <w:sz w:val="16"/>
          <w:szCs w:val="16"/>
          <w:lang w:eastAsia="pt-BR"/>
        </w:rPr>
      </w:pPr>
      <w:ins w:id="107" w:author="Unknown">
        <w:r w:rsidRPr="00300B32">
          <w:rPr>
            <w:rFonts w:ascii="Times New Roman" w:eastAsia="Times New Roman" w:hAnsi="Times New Roman" w:cs="Times New Roman"/>
            <w:color w:val="000000" w:themeColor="text1"/>
            <w:sz w:val="16"/>
            <w:szCs w:val="16"/>
            <w:lang w:eastAsia="pt-BR"/>
          </w:rPr>
          <w:t xml:space="preserve">Interrupt problems with Ethernet device drivers fail with EAGAIN. See </w:t>
        </w:r>
        <w:r w:rsidR="00242D7E" w:rsidRPr="00300B32">
          <w:rPr>
            <w:rFonts w:ascii="Times New Roman" w:eastAsia="Times New Roman" w:hAnsi="Times New Roman" w:cs="Times New Roman"/>
            <w:color w:val="000000" w:themeColor="text1"/>
            <w:sz w:val="16"/>
            <w:szCs w:val="16"/>
            <w:lang w:eastAsia="pt-BR"/>
          </w:rPr>
          <w:fldChar w:fldCharType="begin"/>
        </w:r>
        <w:r w:rsidRPr="00300B32">
          <w:rPr>
            <w:rFonts w:ascii="Times New Roman" w:eastAsia="Times New Roman" w:hAnsi="Times New Roman" w:cs="Times New Roman"/>
            <w:color w:val="000000" w:themeColor="text1"/>
            <w:sz w:val="16"/>
            <w:szCs w:val="16"/>
            <w:lang w:eastAsia="pt-BR"/>
          </w:rPr>
          <w:instrText xml:space="preserve"> HYPERLINK "http://www.scyld.com/expert/irq-conflict.html" </w:instrText>
        </w:r>
        <w:r w:rsidR="00242D7E" w:rsidRPr="00300B32">
          <w:rPr>
            <w:rFonts w:ascii="Times New Roman" w:eastAsia="Times New Roman" w:hAnsi="Times New Roman" w:cs="Times New Roman"/>
            <w:color w:val="000000" w:themeColor="text1"/>
            <w:sz w:val="16"/>
            <w:szCs w:val="16"/>
            <w:lang w:eastAsia="pt-BR"/>
          </w:rPr>
          <w:fldChar w:fldCharType="separate"/>
        </w:r>
        <w:r w:rsidRPr="00300B32">
          <w:rPr>
            <w:rFonts w:ascii="Times New Roman" w:eastAsia="Times New Roman" w:hAnsi="Times New Roman" w:cs="Times New Roman"/>
            <w:color w:val="000000" w:themeColor="text1"/>
            <w:sz w:val="16"/>
            <w:szCs w:val="16"/>
            <w:lang w:eastAsia="pt-BR"/>
          </w:rPr>
          <w:t>http://www.scyld.com/expert/irq-conflict.html</w:t>
        </w:r>
        <w:r w:rsidR="00242D7E" w:rsidRPr="00300B32">
          <w:rPr>
            <w:rFonts w:ascii="Times New Roman" w:eastAsia="Times New Roman" w:hAnsi="Times New Roman" w:cs="Times New Roman"/>
            <w:color w:val="000000" w:themeColor="text1"/>
            <w:sz w:val="16"/>
            <w:szCs w:val="16"/>
            <w:lang w:eastAsia="pt-BR"/>
          </w:rPr>
          <w:fldChar w:fldCharType="end"/>
        </w:r>
        <w:r w:rsidRPr="00300B32">
          <w:rPr>
            <w:rFonts w:ascii="Times New Roman" w:eastAsia="Times New Roman" w:hAnsi="Times New Roman" w:cs="Times New Roman"/>
            <w:color w:val="000000" w:themeColor="text1"/>
            <w:sz w:val="16"/>
            <w:szCs w:val="16"/>
            <w:lang w:eastAsia="pt-BR"/>
          </w:rPr>
          <w:t xml:space="preserve"> for more information. </w:t>
        </w:r>
      </w:ins>
    </w:p>
    <w:p w:rsidR="00300B32" w:rsidRPr="00300B32" w:rsidRDefault="00300B32" w:rsidP="00300B32">
      <w:pPr>
        <w:spacing w:before="100" w:beforeAutospacing="1" w:after="100" w:afterAutospacing="1" w:line="240" w:lineRule="auto"/>
        <w:outlineLvl w:val="1"/>
        <w:rPr>
          <w:ins w:id="108" w:author="Unknown"/>
          <w:rFonts w:ascii="Times New Roman" w:eastAsia="Times New Roman" w:hAnsi="Times New Roman" w:cs="Times New Roman"/>
          <w:b/>
          <w:bCs/>
          <w:color w:val="000000" w:themeColor="text1"/>
          <w:sz w:val="16"/>
          <w:szCs w:val="16"/>
          <w:lang w:eastAsia="pt-BR"/>
        </w:rPr>
      </w:pPr>
      <w:ins w:id="109" w:author="Unknown">
        <w:r w:rsidRPr="00300B32">
          <w:rPr>
            <w:rFonts w:ascii="Times New Roman" w:eastAsia="Times New Roman" w:hAnsi="Times New Roman" w:cs="Times New Roman"/>
            <w:b/>
            <w:bCs/>
            <w:color w:val="000000" w:themeColor="text1"/>
            <w:sz w:val="16"/>
            <w:szCs w:val="16"/>
            <w:lang w:eastAsia="pt-BR"/>
          </w:rPr>
          <w:t>Files</w:t>
        </w:r>
      </w:ins>
    </w:p>
    <w:p w:rsidR="00300B32" w:rsidRPr="00300B32" w:rsidRDefault="00300B32" w:rsidP="00300B32">
      <w:pPr>
        <w:spacing w:after="0" w:line="240" w:lineRule="auto"/>
        <w:rPr>
          <w:ins w:id="110" w:author="Unknown"/>
          <w:rFonts w:ascii="Times New Roman" w:eastAsia="Times New Roman" w:hAnsi="Times New Roman" w:cs="Times New Roman"/>
          <w:color w:val="000000" w:themeColor="text1"/>
          <w:sz w:val="16"/>
          <w:szCs w:val="16"/>
          <w:lang w:eastAsia="pt-BR"/>
        </w:rPr>
      </w:pPr>
      <w:ins w:id="111" w:author="Unknown">
        <w:r w:rsidRPr="00300B32">
          <w:rPr>
            <w:rFonts w:ascii="Times New Roman" w:eastAsia="Times New Roman" w:hAnsi="Times New Roman" w:cs="Times New Roman"/>
            <w:i/>
            <w:iCs/>
            <w:color w:val="000000" w:themeColor="text1"/>
            <w:sz w:val="16"/>
            <w:szCs w:val="16"/>
            <w:lang w:eastAsia="pt-BR"/>
          </w:rPr>
          <w:t>/proc/net/socket</w:t>
        </w:r>
        <w:r w:rsidRPr="00300B32">
          <w:rPr>
            <w:rFonts w:ascii="Times New Roman" w:eastAsia="Times New Roman" w:hAnsi="Times New Roman" w:cs="Times New Roman"/>
            <w:color w:val="000000" w:themeColor="text1"/>
            <w:sz w:val="16"/>
            <w:szCs w:val="16"/>
            <w:lang w:eastAsia="pt-BR"/>
          </w:rPr>
          <w:br/>
        </w:r>
        <w:r w:rsidRPr="00300B32">
          <w:rPr>
            <w:rFonts w:ascii="Times New Roman" w:eastAsia="Times New Roman" w:hAnsi="Times New Roman" w:cs="Times New Roman"/>
            <w:i/>
            <w:iCs/>
            <w:color w:val="000000" w:themeColor="text1"/>
            <w:sz w:val="16"/>
            <w:szCs w:val="16"/>
            <w:lang w:eastAsia="pt-BR"/>
          </w:rPr>
          <w:t>/proc/net/dev</w:t>
        </w:r>
        <w:r w:rsidRPr="00300B32">
          <w:rPr>
            <w:rFonts w:ascii="Times New Roman" w:eastAsia="Times New Roman" w:hAnsi="Times New Roman" w:cs="Times New Roman"/>
            <w:color w:val="000000" w:themeColor="text1"/>
            <w:sz w:val="16"/>
            <w:szCs w:val="16"/>
            <w:lang w:eastAsia="pt-BR"/>
          </w:rPr>
          <w:br/>
        </w:r>
        <w:r w:rsidRPr="00300B32">
          <w:rPr>
            <w:rFonts w:ascii="Times New Roman" w:eastAsia="Times New Roman" w:hAnsi="Times New Roman" w:cs="Times New Roman"/>
            <w:i/>
            <w:iCs/>
            <w:color w:val="000000" w:themeColor="text1"/>
            <w:sz w:val="16"/>
            <w:szCs w:val="16"/>
            <w:lang w:eastAsia="pt-BR"/>
          </w:rPr>
          <w:t>/proc/net/if_inet6</w:t>
        </w:r>
        <w:r w:rsidRPr="00300B32">
          <w:rPr>
            <w:rFonts w:ascii="Times New Roman" w:eastAsia="Times New Roman" w:hAnsi="Times New Roman" w:cs="Times New Roman"/>
            <w:color w:val="000000" w:themeColor="text1"/>
            <w:sz w:val="16"/>
            <w:szCs w:val="16"/>
            <w:lang w:eastAsia="pt-BR"/>
          </w:rPr>
          <w:t xml:space="preserve"> </w:t>
        </w:r>
      </w:ins>
    </w:p>
    <w:p w:rsidR="00300B32" w:rsidRPr="00300B32" w:rsidRDefault="00300B32" w:rsidP="00300B32">
      <w:pPr>
        <w:spacing w:before="100" w:beforeAutospacing="1" w:after="100" w:afterAutospacing="1" w:line="240" w:lineRule="auto"/>
        <w:outlineLvl w:val="1"/>
        <w:rPr>
          <w:ins w:id="112" w:author="Unknown"/>
          <w:rFonts w:ascii="Times New Roman" w:eastAsia="Times New Roman" w:hAnsi="Times New Roman" w:cs="Times New Roman"/>
          <w:b/>
          <w:bCs/>
          <w:color w:val="000000" w:themeColor="text1"/>
          <w:sz w:val="16"/>
          <w:szCs w:val="16"/>
          <w:lang w:eastAsia="pt-BR"/>
        </w:rPr>
      </w:pPr>
      <w:ins w:id="113" w:author="Unknown">
        <w:r w:rsidRPr="00300B32">
          <w:rPr>
            <w:rFonts w:ascii="Times New Roman" w:eastAsia="Times New Roman" w:hAnsi="Times New Roman" w:cs="Times New Roman"/>
            <w:b/>
            <w:bCs/>
            <w:color w:val="000000" w:themeColor="text1"/>
            <w:sz w:val="16"/>
            <w:szCs w:val="16"/>
            <w:lang w:eastAsia="pt-BR"/>
          </w:rPr>
          <w:lastRenderedPageBreak/>
          <w:t>Bugs</w:t>
        </w:r>
      </w:ins>
    </w:p>
    <w:p w:rsidR="00273837" w:rsidRPr="00300B32" w:rsidRDefault="00300B32" w:rsidP="00300B32">
      <w:pPr>
        <w:rPr>
          <w:color w:val="000000" w:themeColor="text1"/>
          <w:sz w:val="16"/>
          <w:szCs w:val="16"/>
        </w:rPr>
      </w:pPr>
      <w:ins w:id="114" w:author="Unknown">
        <w:r w:rsidRPr="00300B32">
          <w:rPr>
            <w:rFonts w:ascii="Times New Roman" w:eastAsia="Times New Roman" w:hAnsi="Times New Roman" w:cs="Times New Roman"/>
            <w:color w:val="000000" w:themeColor="text1"/>
            <w:sz w:val="16"/>
            <w:szCs w:val="16"/>
            <w:lang w:eastAsia="pt-BR"/>
          </w:rPr>
          <w:t>While appletalk DDP and IPX addresses will be displayed they cannot be altered by this command.</w:t>
        </w:r>
      </w:ins>
    </w:p>
    <w:sectPr w:rsidR="00273837" w:rsidRPr="00300B32" w:rsidSect="0027383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3115A1"/>
    <w:rsid w:val="00242D7E"/>
    <w:rsid w:val="00273837"/>
    <w:rsid w:val="00300B32"/>
    <w:rsid w:val="003115A1"/>
    <w:rsid w:val="008F2CC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837"/>
  </w:style>
  <w:style w:type="paragraph" w:styleId="Ttulo1">
    <w:name w:val="heading 1"/>
    <w:basedOn w:val="Normal"/>
    <w:link w:val="Ttulo1Char"/>
    <w:uiPriority w:val="9"/>
    <w:qFormat/>
    <w:rsid w:val="003115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115A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115A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15A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115A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115A1"/>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3115A1"/>
    <w:rPr>
      <w:color w:val="0000FF"/>
      <w:u w:val="single"/>
    </w:rPr>
  </w:style>
  <w:style w:type="paragraph" w:styleId="NormalWeb">
    <w:name w:val="Normal (Web)"/>
    <w:basedOn w:val="Normal"/>
    <w:uiPriority w:val="99"/>
    <w:semiHidden/>
    <w:unhideWhenUsed/>
    <w:rsid w:val="003115A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ditsection">
    <w:name w:val="editsection"/>
    <w:basedOn w:val="Fontepargpadro"/>
    <w:rsid w:val="003115A1"/>
  </w:style>
  <w:style w:type="character" w:customStyle="1" w:styleId="mw-headline">
    <w:name w:val="mw-headline"/>
    <w:basedOn w:val="Fontepargpadro"/>
    <w:rsid w:val="003115A1"/>
  </w:style>
</w:styles>
</file>

<file path=word/webSettings.xml><?xml version="1.0" encoding="utf-8"?>
<w:webSettings xmlns:r="http://schemas.openxmlformats.org/officeDocument/2006/relationships" xmlns:w="http://schemas.openxmlformats.org/wordprocessingml/2006/main">
  <w:divs>
    <w:div w:id="266155355">
      <w:bodyDiv w:val="1"/>
      <w:marLeft w:val="0"/>
      <w:marRight w:val="0"/>
      <w:marTop w:val="0"/>
      <w:marBottom w:val="0"/>
      <w:divBdr>
        <w:top w:val="none" w:sz="0" w:space="0" w:color="auto"/>
        <w:left w:val="none" w:sz="0" w:space="0" w:color="auto"/>
        <w:bottom w:val="none" w:sz="0" w:space="0" w:color="auto"/>
        <w:right w:val="none" w:sz="0" w:space="0" w:color="auto"/>
      </w:divBdr>
    </w:div>
    <w:div w:id="370541102">
      <w:bodyDiv w:val="1"/>
      <w:marLeft w:val="0"/>
      <w:marRight w:val="0"/>
      <w:marTop w:val="0"/>
      <w:marBottom w:val="0"/>
      <w:divBdr>
        <w:top w:val="none" w:sz="0" w:space="0" w:color="auto"/>
        <w:left w:val="none" w:sz="0" w:space="0" w:color="auto"/>
        <w:bottom w:val="none" w:sz="0" w:space="0" w:color="auto"/>
        <w:right w:val="none" w:sz="0" w:space="0" w:color="auto"/>
      </w:divBdr>
      <w:divsChild>
        <w:div w:id="460929542">
          <w:marLeft w:val="0"/>
          <w:marRight w:val="0"/>
          <w:marTop w:val="0"/>
          <w:marBottom w:val="0"/>
          <w:divBdr>
            <w:top w:val="none" w:sz="0" w:space="0" w:color="auto"/>
            <w:left w:val="none" w:sz="0" w:space="0" w:color="auto"/>
            <w:bottom w:val="none" w:sz="0" w:space="0" w:color="auto"/>
            <w:right w:val="none" w:sz="0" w:space="0" w:color="auto"/>
          </w:divBdr>
          <w:divsChild>
            <w:div w:id="489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t.wikipedia.org/wiki/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t.wikipedia.org/wiki/M%C3%A1scara_de_rede" TargetMode="External"/><Relationship Id="rId5" Type="http://schemas.openxmlformats.org/officeDocument/2006/relationships/hyperlink" Target="http://pt.wikipedia.org/wiki/Ifconfig" TargetMode="External"/><Relationship Id="rId4" Type="http://schemas.openxmlformats.org/officeDocument/2006/relationships/hyperlink" Target="http://pt.wikipedia.org/wiki/UNIX"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1019</Words>
  <Characters>5504</Characters>
  <Application>Microsoft Office Word</Application>
  <DocSecurity>0</DocSecurity>
  <Lines>45</Lines>
  <Paragraphs>13</Paragraphs>
  <ScaleCrop>false</ScaleCrop>
  <Company/>
  <LinksUpToDate>false</LinksUpToDate>
  <CharactersWithSpaces>6510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Caetano</dc:creator>
  <cp:lastModifiedBy>Alessandro Caetano</cp:lastModifiedBy>
  <cp:revision>3</cp:revision>
  <dcterms:created xsi:type="dcterms:W3CDTF">2010-05-14T14:15:00Z</dcterms:created>
  <dcterms:modified xsi:type="dcterms:W3CDTF">2010-05-19T12:55:00Z</dcterms:modified>
</cp:coreProperties>
</file>